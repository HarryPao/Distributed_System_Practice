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分散式系統</w:t>
      </w:r>
      <w:r>
        <w:rPr>
          <w:b w:val="1"/>
          <w:bCs w:val="1"/>
          <w:sz w:val="32"/>
          <w:szCs w:val="32"/>
          <w:lang w:val="en-US"/>
        </w:rPr>
        <w:br w:type="textWrapping"/>
      </w:r>
      <w:r>
        <w:rPr>
          <w:rFonts w:ascii="Calibri" w:hAnsi="Calibri"/>
          <w:b w:val="1"/>
          <w:bCs w:val="1"/>
          <w:sz w:val="32"/>
          <w:szCs w:val="32"/>
          <w:rtl w:val="0"/>
          <w:lang w:val="en-US"/>
        </w:rPr>
        <w:t>Lab: Networking</w:t>
      </w:r>
    </w:p>
    <w:p>
      <w:pPr>
        <w:pStyle w:val="Normal.0"/>
        <w:jc w:val="center"/>
      </w:pPr>
    </w:p>
    <w:p>
      <w:pPr>
        <w:pStyle w:val="Normal.0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請務必填寫學號系級姓名，以免成績登錄錯誤。</w:t>
      </w: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學號系級姓名</w:t>
      </w:r>
      <w:r>
        <w:rPr>
          <w:rFonts w:ascii="Calibri" w:hAnsi="Calibri"/>
          <w:rtl w:val="0"/>
          <w:lang w:val="en-US"/>
        </w:rPr>
        <w:t xml:space="preserve">: </w:t>
      </w:r>
      <w:ins w:id="0" w:date="2021-03-21T00:57:24Z" w:author="Pao Chris">
        <w:r>
          <w:rPr>
            <w:rFonts w:ascii="Calibri" w:hAnsi="Calibri"/>
            <w:rtl w:val="0"/>
            <w:lang w:val="en-US"/>
          </w:rPr>
          <w:t>107703037</w:t>
        </w:r>
      </w:ins>
      <w:ins w:id="1" w:date="2021-03-21T00:57:24Z" w:author="Pao Chris">
        <w:r>
          <w:rPr>
            <w:rFonts w:ascii="Calibri" w:hAnsi="Calibri"/>
            <w:rtl w:val="0"/>
            <w:lang w:val="zh-TW" w:eastAsia="zh-TW"/>
          </w:rPr>
          <w:t xml:space="preserve"> </w:t>
        </w:r>
      </w:ins>
      <w:ins w:id="2" w:date="2021-03-21T00:57:24Z" w:author="Pao Chris">
        <w:r>
          <w:rPr>
            <w:rFonts w:ascii="Arial Unicode MS" w:cs="Arial Unicode MS" w:hAnsi="Arial Unicode MS" w:eastAsia="Arial Unicode MS" w:hint="eastAsia"/>
            <w:b w:val="0"/>
            <w:bCs w:val="0"/>
            <w:i w:val="0"/>
            <w:iCs w:val="0"/>
            <w:rtl w:val="0"/>
            <w:lang w:val="zh-TW" w:eastAsia="zh-TW"/>
          </w:rPr>
          <w:t>資科三</w:t>
        </w:r>
      </w:ins>
      <w:ins w:id="3" w:date="2021-03-21T00:57:24Z" w:author="Pao Chris">
        <w:r>
          <w:rPr>
            <w:rFonts w:ascii="Calibri" w:hAnsi="Calibri"/>
            <w:rtl w:val="0"/>
            <w:lang w:val="zh-TW" w:eastAsia="zh-TW"/>
          </w:rPr>
          <w:t xml:space="preserve"> </w:t>
        </w:r>
      </w:ins>
      <w:ins w:id="4" w:date="2021-03-21T00:57:24Z" w:author="Pao Chris">
        <w:r>
          <w:rPr>
            <w:rFonts w:ascii="Arial Unicode MS" w:cs="Arial Unicode MS" w:hAnsi="Arial Unicode MS" w:eastAsia="Arial Unicode MS" w:hint="eastAsia"/>
            <w:b w:val="0"/>
            <w:bCs w:val="0"/>
            <w:i w:val="0"/>
            <w:iCs w:val="0"/>
            <w:rtl w:val="0"/>
            <w:lang w:val="zh-TW" w:eastAsia="zh-TW"/>
          </w:rPr>
          <w:t>包徠成</w:t>
        </w:r>
      </w:ins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請依問題與提示在指定區域回答問題，並依規定時間內上傳至</w:t>
      </w:r>
      <w:r>
        <w:rPr>
          <w:rFonts w:ascii="Calibri" w:hAnsi="Calibri"/>
          <w:rtl w:val="0"/>
          <w:lang w:val="en-US"/>
        </w:rPr>
        <w:t>moodle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。</w:t>
      </w:r>
    </w:p>
    <w:p>
      <w:pPr>
        <w:pStyle w:val="Normal.0"/>
      </w:pP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第一部份</w:t>
      </w:r>
      <w:r>
        <w:rPr>
          <w:rFonts w:ascii="Calibri" w:hAnsi="Calibri"/>
          <w:rtl w:val="0"/>
          <w:lang w:val="en-US"/>
        </w:rPr>
        <w:t xml:space="preserve"> UDP </w:t>
      </w:r>
    </w:p>
    <w:p>
      <w:pPr>
        <w:pStyle w:val="Normal.0"/>
      </w:pP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請依據課程投影片中的範例，寫作符合下列要求的「</w:t>
      </w:r>
      <w:r>
        <w:rPr>
          <w:rFonts w:ascii="Calibri" w:hAnsi="Calibri"/>
          <w:rtl w:val="0"/>
          <w:lang w:val="en-US"/>
        </w:rPr>
        <w:t>UDP 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與</w:t>
      </w:r>
      <w:r>
        <w:rPr>
          <w:rFonts w:ascii="Calibri" w:hAnsi="Calibri"/>
          <w:rtl w:val="0"/>
          <w:lang w:val="en-US"/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」，其中，</w:t>
      </w:r>
      <w:r>
        <w:rPr>
          <w:rFonts w:ascii="Calibri" w:hAnsi="Calibri"/>
          <w:rtl w:val="0"/>
          <w:lang w:val="en-US"/>
        </w:rPr>
        <w:t xml:space="preserve">Server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請以</w:t>
      </w:r>
      <w:r>
        <w:rPr>
          <w:rFonts w:ascii="Calibri" w:hAnsi="Calibri"/>
          <w:rtl w:val="0"/>
          <w:lang w:val="en-US"/>
        </w:rPr>
        <w:t>Node.js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寫作，</w:t>
      </w:r>
      <w:r>
        <w:rPr>
          <w:rFonts w:ascii="Calibri" w:hAnsi="Calibri"/>
          <w:rtl w:val="0"/>
          <w:lang w:val="en-US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請以</w:t>
      </w:r>
      <w:r>
        <w:rPr>
          <w:rFonts w:ascii="Calibri" w:hAnsi="Calibri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寫作。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Fonts w:ascii="Calibri" w:hAnsi="Calibri"/>
          <w:rtl w:val="0"/>
          <w:lang w:val="en-US"/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的需求</w:t>
      </w:r>
      <w:r>
        <w:rPr>
          <w:rFonts w:ascii="Calibri" w:hAnsi="Calibri"/>
          <w:rtl w:val="0"/>
          <w:lang w:val="en-US"/>
        </w:rPr>
        <w:t>:</w:t>
      </w:r>
    </w:p>
    <w:p>
      <w:pPr>
        <w:pStyle w:val="List Paragraph"/>
        <w:numPr>
          <w:ilvl w:val="1"/>
          <w:numId w:val="4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以</w:t>
      </w:r>
      <w:r>
        <w:rPr>
          <w:rFonts w:ascii="Calibri" w:hAnsi="Calibri"/>
          <w:rtl w:val="0"/>
          <w:lang w:val="en-US"/>
        </w:rPr>
        <w:t>Node.js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寫作</w:t>
      </w:r>
    </w:p>
    <w:p>
      <w:pPr>
        <w:pStyle w:val="List Paragraph"/>
        <w:numPr>
          <w:ilvl w:val="1"/>
          <w:numId w:val="4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傾聽本地端</w:t>
      </w:r>
      <w:r>
        <w:rPr>
          <w:rFonts w:ascii="Calibri" w:hAnsi="Calibri"/>
          <w:rtl w:val="0"/>
          <w:lang w:val="en-US"/>
        </w:rPr>
        <w:t>(127.0.0.1)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Calibri" w:hAnsi="Calibri"/>
          <w:rtl w:val="0"/>
          <w:lang w:val="en-US"/>
        </w:rPr>
        <w:t>port 20213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，接收</w:t>
      </w:r>
      <w:r>
        <w:rPr>
          <w:rFonts w:ascii="Calibri" w:hAnsi="Calibri"/>
          <w:rtl w:val="0"/>
          <w:lang w:val="en-US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傳來的訊息</w:t>
      </w:r>
    </w:p>
    <w:p>
      <w:pPr>
        <w:pStyle w:val="List Paragraph"/>
        <w:numPr>
          <w:ilvl w:val="1"/>
          <w:numId w:val="4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在</w:t>
      </w:r>
      <w:r>
        <w:rPr>
          <w:rFonts w:ascii="Calibri" w:hAnsi="Calibri"/>
          <w:rtl w:val="0"/>
          <w:lang w:val="en-US"/>
        </w:rPr>
        <w:t>console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中印出所接收到的訊息</w:t>
      </w:r>
    </w:p>
    <w:p>
      <w:pPr>
        <w:pStyle w:val="List Paragraph"/>
        <w:numPr>
          <w:ilvl w:val="1"/>
          <w:numId w:val="4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將收到的訊息的最前面加上「</w:t>
      </w:r>
      <w:r>
        <w:rPr>
          <w:rFonts w:ascii="Calibri" w:hAnsi="Calibri"/>
          <w:rtl w:val="0"/>
          <w:lang w:val="en-US"/>
        </w:rPr>
        <w:t>XXXX: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」再送回給</w:t>
      </w:r>
      <w:r>
        <w:rPr>
          <w:rFonts w:ascii="Calibri" w:hAnsi="Calibri"/>
          <w:rtl w:val="0"/>
          <w:lang w:val="en-US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，其中，</w:t>
      </w:r>
      <w:r>
        <w:rPr>
          <w:rFonts w:ascii="Calibri" w:hAnsi="Calibri"/>
          <w:rtl w:val="0"/>
          <w:lang w:val="en-US"/>
        </w:rPr>
        <w:t>XXXX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是</w:t>
      </w:r>
      <w:r>
        <w:rPr>
          <w:rFonts w:ascii="Calibri" w:hAnsi="Calibri"/>
          <w:rtl w:val="0"/>
          <w:lang w:val="en-US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Calibri" w:hAnsi="Calibri"/>
          <w:rtl w:val="0"/>
          <w:lang w:val="en-US"/>
        </w:rPr>
        <w:t>port 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。</w:t>
      </w:r>
      <w:r>
        <w:rPr>
          <w:rFonts w:ascii="Calibri" w:hAnsi="Calibri"/>
          <w:rtl w:val="0"/>
          <w:lang w:val="en-US"/>
        </w:rPr>
        <w:t>(client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Calibri" w:hAnsi="Calibri"/>
          <w:rtl w:val="0"/>
          <w:lang w:val="en-US"/>
        </w:rPr>
        <w:t>port 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請由</w:t>
      </w:r>
      <w:r>
        <w:rPr>
          <w:rFonts w:ascii="Calibri" w:hAnsi="Calibri"/>
          <w:rtl w:val="0"/>
          <w:lang w:val="en-US"/>
        </w:rPr>
        <w:t>node.js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Calibri" w:hAnsi="Calibri"/>
          <w:rtl w:val="0"/>
          <w:lang w:val="en-US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取得</w:t>
      </w:r>
      <w:r>
        <w:rPr>
          <w:rFonts w:ascii="Calibri" w:hAnsi="Calibri"/>
          <w:rtl w:val="0"/>
          <w:lang w:val="en-US"/>
        </w:rPr>
        <w:t>)</w:t>
      </w:r>
    </w:p>
    <w:p>
      <w:pPr>
        <w:pStyle w:val="List Paragraph"/>
        <w:ind w:left="960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"https://nodejs.org/docs/latest/api/dgram.html#dgram_event_message"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Calibri" w:hAnsi="Calibri"/>
          <w:rtl w:val="0"/>
          <w:lang w:val="en-US"/>
        </w:rPr>
        <w:t>https://nodejs.org/docs/latest/api/dgram.html#dgram_event_message</w:t>
      </w:r>
      <w:r>
        <w:rPr/>
        <w:fldChar w:fldCharType="end" w:fldLock="0"/>
      </w:r>
      <w:r>
        <w:rPr>
          <w:rFonts w:ascii="Calibri" w:hAnsi="Calibri"/>
          <w:rtl w:val="0"/>
          <w:lang w:val="en-US"/>
        </w:rPr>
        <w:t xml:space="preserve"> </w:t>
      </w:r>
    </w:p>
    <w:p>
      <w:pPr>
        <w:pStyle w:val="List Paragraph"/>
        <w:ind w:left="960" w:firstLine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提示</w:t>
      </w:r>
      <w:r>
        <w:rPr>
          <w:rFonts w:ascii="Calibri" w:hAnsi="Calibri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使用</w:t>
      </w:r>
      <w:r>
        <w:rPr>
          <w:rFonts w:ascii="Calibri" w:hAnsi="Calibri"/>
          <w:rtl w:val="0"/>
          <w:lang w:val="en-US"/>
        </w:rPr>
        <w:t>server.send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方法要嵌入在</w:t>
      </w:r>
      <w:r>
        <w:rPr>
          <w:rFonts w:ascii="Calibri" w:hAnsi="Calibri"/>
          <w:rtl w:val="0"/>
          <w:lang w:val="en-US"/>
        </w:rPr>
        <w:t>on 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Calibri" w:hAnsi="Calibri"/>
          <w:rtl w:val="0"/>
          <w:lang w:val="en-US"/>
        </w:rPr>
        <w:t>call back function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中，才會在收到訊息之後執行。</w:t>
      </w:r>
    </w:p>
    <w:p>
      <w:pPr>
        <w:pStyle w:val="List Paragraph"/>
        <w:numPr>
          <w:ilvl w:val="1"/>
          <w:numId w:val="4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印出後立即關閉連線</w:t>
      </w:r>
      <w:r>
        <w:rPr>
          <w:rFonts w:ascii="Calibri" w:hAnsi="Calibri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提示</w:t>
      </w:r>
      <w:r>
        <w:rPr>
          <w:rFonts w:ascii="Calibri" w:hAnsi="Calibri"/>
          <w:rtl w:val="0"/>
          <w:lang w:val="en-US"/>
        </w:rPr>
        <w:t>: server.close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方法要嵌入在</w:t>
      </w:r>
      <w:r>
        <w:rPr>
          <w:rFonts w:ascii="Calibri" w:hAnsi="Calibri"/>
          <w:rtl w:val="0"/>
          <w:lang w:val="en-US"/>
        </w:rPr>
        <w:t>server.send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方法中</w:t>
      </w:r>
      <w:r>
        <w:rPr>
          <w:rFonts w:ascii="Calibri" w:hAnsi="Calibri"/>
          <w:rtl w:val="0"/>
          <w:lang w:val="en-US"/>
        </w:rPr>
        <w:t>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Fonts w:ascii="Calibri" w:hAnsi="Calibri"/>
          <w:rtl w:val="0"/>
          <w:lang w:val="en-US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的需求</w:t>
      </w:r>
      <w:r>
        <w:rPr>
          <w:rFonts w:ascii="Calibri" w:hAnsi="Calibri"/>
          <w:rtl w:val="0"/>
          <w:lang w:val="en-US"/>
        </w:rPr>
        <w:t>:</w:t>
      </w:r>
    </w:p>
    <w:p>
      <w:pPr>
        <w:pStyle w:val="List Paragraph"/>
        <w:numPr>
          <w:ilvl w:val="1"/>
          <w:numId w:val="4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以</w:t>
      </w:r>
      <w:r>
        <w:rPr>
          <w:rFonts w:ascii="Calibri" w:hAnsi="Calibri"/>
          <w:rtl w:val="0"/>
          <w:lang w:val="en-US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寫作</w:t>
      </w:r>
    </w:p>
    <w:p>
      <w:pPr>
        <w:pStyle w:val="List Paragraph"/>
        <w:numPr>
          <w:ilvl w:val="1"/>
          <w:numId w:val="4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連接到本地端的</w:t>
      </w:r>
      <w:r>
        <w:rPr>
          <w:rFonts w:ascii="Calibri" w:hAnsi="Calibri"/>
          <w:rtl w:val="0"/>
          <w:lang w:val="en-US"/>
        </w:rPr>
        <w:t>UDP 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</w:t>
      </w:r>
      <w:r>
        <w:rPr>
          <w:rFonts w:ascii="Calibri" w:hAnsi="Calibri"/>
          <w:rtl w:val="0"/>
          <w:lang w:val="en-US"/>
        </w:rPr>
        <w:t>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為</w:t>
      </w:r>
      <w:r>
        <w:rPr>
          <w:rFonts w:ascii="Calibri" w:hAnsi="Calibri"/>
          <w:rtl w:val="0"/>
          <w:lang w:val="en-US"/>
        </w:rPr>
        <w:t>20213</w:t>
      </w:r>
    </w:p>
    <w:p>
      <w:pPr>
        <w:pStyle w:val="List Paragraph"/>
        <w:numPr>
          <w:ilvl w:val="1"/>
          <w:numId w:val="4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送出訊息</w:t>
      </w:r>
      <w:r>
        <w:rPr>
          <w:rFonts w:ascii="Calibri" w:hAnsi="Calibri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「</w:t>
      </w:r>
      <w:r>
        <w:rPr>
          <w:rFonts w:ascii="Calibri" w:hAnsi="Calibri"/>
          <w:rtl w:val="0"/>
          <w:lang w:val="en-US"/>
        </w:rPr>
        <w:t>This is a test from python 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」，記得要先將訊息轉為</w:t>
      </w:r>
      <w:r>
        <w:rPr>
          <w:rFonts w:ascii="Calibri" w:hAnsi="Calibri"/>
          <w:rtl w:val="0"/>
          <w:lang w:val="en-US"/>
        </w:rPr>
        <w:t>binary: b</w:t>
      </w:r>
      <w:r>
        <w:rPr>
          <w:rFonts w:ascii="Calibri" w:hAnsi="Calibri" w:hint="default"/>
          <w:rtl w:val="0"/>
          <w:lang w:val="en-US"/>
        </w:rPr>
        <w:t>”</w:t>
      </w:r>
      <w:r>
        <w:rPr>
          <w:rFonts w:ascii="Calibri" w:hAnsi="Calibri"/>
          <w:rtl w:val="0"/>
          <w:lang w:val="en-US"/>
        </w:rPr>
        <w:t>This is</w:t>
      </w:r>
      <w:r>
        <w:rPr>
          <w:rFonts w:ascii="Calibri" w:hAnsi="Calibri" w:hint="default"/>
          <w:rtl w:val="0"/>
          <w:lang w:val="en-US"/>
        </w:rPr>
        <w:t>…</w:t>
      </w:r>
      <w:r>
        <w:rPr>
          <w:rFonts w:ascii="Calibri" w:hAnsi="Calibri"/>
          <w:rtl w:val="0"/>
          <w:lang w:val="en-US"/>
        </w:rPr>
        <w:t>..</w:t>
      </w:r>
      <w:r>
        <w:rPr>
          <w:rFonts w:ascii="Calibri" w:hAnsi="Calibri" w:hint="default"/>
          <w:rtl w:val="0"/>
          <w:lang w:val="en-US"/>
        </w:rPr>
        <w:t>”</w:t>
      </w:r>
    </w:p>
    <w:p>
      <w:pPr>
        <w:pStyle w:val="List Paragraph"/>
        <w:numPr>
          <w:ilvl w:val="1"/>
          <w:numId w:val="4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在</w:t>
      </w:r>
      <w:r>
        <w:rPr>
          <w:rFonts w:ascii="Calibri" w:hAnsi="Calibri"/>
          <w:rtl w:val="0"/>
          <w:lang w:val="en-US"/>
        </w:rPr>
        <w:t>console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中印出所接收到的回應訊息</w:t>
      </w:r>
      <w:r>
        <w:rPr>
          <w:rFonts w:ascii="Calibri" w:hAnsi="Calibri"/>
          <w:rtl w:val="0"/>
          <w:lang w:val="en-US"/>
        </w:rPr>
        <w:t xml:space="preserve"> 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記得用</w:t>
      </w:r>
      <w:r>
        <w:rPr>
          <w:rFonts w:ascii="Calibri" w:hAnsi="Calibri"/>
          <w:rtl w:val="0"/>
          <w:lang w:val="en-US"/>
        </w:rPr>
        <w:t>message.decode(</w:t>
      </w:r>
      <w:r>
        <w:rPr>
          <w:rFonts w:ascii="Calibri" w:hAnsi="Calibri" w:hint="default"/>
          <w:rtl w:val="0"/>
          <w:lang w:val="en-US"/>
        </w:rPr>
        <w:t>‘</w:t>
      </w:r>
      <w:r>
        <w:rPr>
          <w:rFonts w:ascii="Calibri" w:hAnsi="Calibri"/>
          <w:rtl w:val="0"/>
          <w:lang w:val="en-US"/>
        </w:rPr>
        <w:t>utf-8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將</w:t>
      </w:r>
      <w:r>
        <w:rPr>
          <w:rFonts w:ascii="Calibri" w:hAnsi="Calibri"/>
          <w:rtl w:val="0"/>
          <w:lang w:val="en-US"/>
        </w:rPr>
        <w:t>binary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轉回文字，正常的話應該會印出</w:t>
      </w:r>
      <w:r>
        <w:rPr>
          <w:rFonts w:ascii="Calibri" w:hAnsi="Calibri"/>
          <w:rtl w:val="0"/>
          <w:lang w:val="en-US"/>
        </w:rPr>
        <w:t>xxxxx:This is a test from python 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，而不是</w:t>
      </w:r>
      <w:r>
        <w:rPr>
          <w:rFonts w:ascii="Calibri" w:hAnsi="Calibri"/>
          <w:rtl w:val="0"/>
          <w:lang w:val="en-US"/>
        </w:rPr>
        <w:t>b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xxxxx:This is a test form python client)</w:t>
      </w:r>
    </w:p>
    <w:p>
      <w:pPr>
        <w:pStyle w:val="List Paragraph"/>
        <w:numPr>
          <w:ilvl w:val="1"/>
          <w:numId w:val="4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收到後關閉連線</w:t>
      </w:r>
    </w:p>
    <w:p>
      <w:pPr>
        <w:pStyle w:val="Normal.0"/>
      </w:pP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請將</w:t>
      </w:r>
      <w:r>
        <w:rPr>
          <w:rFonts w:ascii="Calibri" w:hAnsi="Calibri"/>
          <w:rtl w:val="0"/>
          <w:lang w:val="en-US"/>
        </w:rPr>
        <w:t>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的程式碼則在下面</w:t>
      </w:r>
      <w:r>
        <w:rPr>
          <w:rFonts w:ascii="Calibri" w:hAnsi="Calibri"/>
          <w:rtl w:val="0"/>
          <w:lang w:val="en-US"/>
        </w:rPr>
        <w:t>:</w:t>
      </w: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答</w:t>
      </w:r>
      <w:r>
        <w:rPr>
          <w:rFonts w:ascii="Calibri" w:hAnsi="Calibri"/>
          <w:rtl w:val="0"/>
          <w:lang w:val="en-US"/>
        </w:rPr>
        <w:t>:</w:t>
      </w:r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5" w:date="2021-03-20T21:29:15Z" w:author="Pao Chris"/>
          <w:rFonts w:ascii="Menlo Regular" w:cs="Menlo Regular" w:hAnsi="Menlo Regular" w:eastAsia="Menlo Regular"/>
          <w:outline w:val="0"/>
          <w:color w:val="bbbbbb"/>
          <w:sz w:val="16"/>
          <w:szCs w:val="16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6" w:date="2021-03-20T21:29:15Z" w:author="Pao Chris">
        <w:r>
          <w:rPr>
            <w:rFonts w:ascii="Menlo Regular" w:hAnsi="Menlo Regular"/>
            <w:b w:val="1"/>
            <w:bCs w:val="1"/>
            <w:outline w:val="0"/>
            <w:color w:val="93a1a1"/>
            <w:sz w:val="16"/>
            <w:szCs w:val="16"/>
            <w:shd w:val="clear" w:color="auto" w:fill="002b36"/>
            <w:rtl w:val="0"/>
            <w:lang w:val="pt-PT"/>
            <w14:textFill>
              <w14:solidFill>
                <w14:srgbClr w14:val="93A1A1"/>
              </w14:solidFill>
            </w14:textFill>
          </w:rPr>
          <w:t>const</w:t>
        </w:r>
      </w:ins>
      <w:ins w:id="7" w:date="2021-03-20T21:29:15Z" w:author="Pao Chris">
        <w:r>
          <w:rPr>
            <w:rFonts w:ascii="Menlo Regular" w:hAnsi="Menlo Regular"/>
            <w:outline w:val="0"/>
            <w:color w:val="bbbbbb"/>
            <w:sz w:val="16"/>
            <w:szCs w:val="16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</w:t>
        </w:r>
      </w:ins>
      <w:ins w:id="8" w:date="2021-03-20T21:29:15Z" w:author="Pao Chris">
        <w:r>
          <w:rPr>
            <w:rFonts w:ascii="Menlo Regular" w:hAnsi="Menlo Regular"/>
            <w:outline w:val="0"/>
            <w:color w:val="cb4b16"/>
            <w:sz w:val="16"/>
            <w:szCs w:val="16"/>
            <w:shd w:val="clear" w:color="auto" w:fill="002b36"/>
            <w:rtl w:val="0"/>
            <w14:textFill>
              <w14:solidFill>
                <w14:srgbClr w14:val="CB4B16"/>
              </w14:solidFill>
            </w14:textFill>
          </w:rPr>
          <w:t>dgram</w:t>
        </w:r>
      </w:ins>
      <w:ins w:id="9" w:date="2021-03-20T21:29:15Z" w:author="Pao Chris">
        <w:r>
          <w:rPr>
            <w:rFonts w:ascii="Menlo Regular" w:hAnsi="Menlo Regular"/>
            <w:outline w:val="0"/>
            <w:color w:val="bbbbbb"/>
            <w:sz w:val="16"/>
            <w:szCs w:val="16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</w:t>
        </w:r>
      </w:ins>
      <w:ins w:id="10" w:date="2021-03-20T21:29:15Z" w:author="Pao Chris">
        <w:r>
          <w:rPr>
            <w:rFonts w:ascii="Menlo Regular" w:hAnsi="Menlo Regular"/>
            <w:outline w:val="0"/>
            <w:color w:val="859900"/>
            <w:sz w:val="16"/>
            <w:szCs w:val="16"/>
            <w:shd w:val="clear" w:color="auto" w:fill="002b36"/>
            <w:rtl w:val="0"/>
            <w14:textFill>
              <w14:solidFill>
                <w14:srgbClr w14:val="859900"/>
              </w14:solidFill>
            </w14:textFill>
          </w:rPr>
          <w:t>=</w:t>
        </w:r>
      </w:ins>
      <w:ins w:id="11" w:date="2021-03-20T21:29:15Z" w:author="Pao Chris">
        <w:r>
          <w:rPr>
            <w:rFonts w:ascii="Menlo Regular" w:hAnsi="Menlo Regular"/>
            <w:outline w:val="0"/>
            <w:color w:val="bbbbbb"/>
            <w:sz w:val="16"/>
            <w:szCs w:val="16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</w:t>
        </w:r>
      </w:ins>
      <w:ins w:id="12" w:date="2021-03-20T21:29:15Z" w:author="Pao Chris">
        <w:r>
          <w:rPr>
            <w:rFonts w:ascii="Menlo Regular" w:hAnsi="Menlo Regular"/>
            <w:outline w:val="0"/>
            <w:color w:val="268bd2"/>
            <w:sz w:val="16"/>
            <w:szCs w:val="16"/>
            <w:shd w:val="clear" w:color="auto" w:fill="002b36"/>
            <w:rtl w:val="0"/>
            <w:lang w:val="en-US"/>
            <w14:textFill>
              <w14:solidFill>
                <w14:srgbClr w14:val="268BD2"/>
              </w14:solidFill>
            </w14:textFill>
          </w:rPr>
          <w:t>require</w:t>
        </w:r>
      </w:ins>
      <w:ins w:id="13" w:date="2021-03-20T21:29:15Z" w:author="Pao Chris">
        <w:r>
          <w:rPr>
            <w:rFonts w:ascii="Menlo Regular" w:hAnsi="Menlo Regular"/>
            <w:outline w:val="0"/>
            <w:color w:val="bbbbbb"/>
            <w:sz w:val="16"/>
            <w:szCs w:val="16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(</w:t>
        </w:r>
      </w:ins>
      <w:ins w:id="14" w:date="2021-03-20T21:29:15Z" w:author="Pao Chris">
        <w:r>
          <w:rPr>
            <w:rFonts w:ascii="Menlo Regular" w:hAnsi="Menlo Regular"/>
            <w:outline w:val="0"/>
            <w:color w:val="2aa198"/>
            <w:sz w:val="16"/>
            <w:szCs w:val="16"/>
            <w:shd w:val="clear" w:color="auto" w:fill="002b36"/>
            <w:rtl w:val="0"/>
            <w14:textFill>
              <w14:solidFill>
                <w14:srgbClr w14:val="2AA198"/>
              </w14:solidFill>
            </w14:textFill>
          </w:rPr>
          <w:t>'dgram'</w:t>
        </w:r>
      </w:ins>
      <w:ins w:id="15" w:date="2021-03-20T21:29:15Z" w:author="Pao Chris">
        <w:r>
          <w:rPr>
            <w:rFonts w:ascii="Menlo Regular" w:hAnsi="Menlo Regular"/>
            <w:outline w:val="0"/>
            <w:color w:val="bbbbbb"/>
            <w:sz w:val="16"/>
            <w:szCs w:val="16"/>
            <w:shd w:val="clear" w:color="auto" w:fill="002b36"/>
            <w:rtl w:val="0"/>
            <w:lang w:val="it-IT"/>
            <w14:textFill>
              <w14:solidFill>
                <w14:srgbClr w14:val="BBBBBB"/>
              </w14:solidFill>
            </w14:textFill>
          </w:rPr>
          <w:t>);</w:t>
        </w:r>
      </w:ins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16" w:date="2021-03-20T21:29:15Z" w:author="Pao Chris"/>
          <w:rFonts w:ascii="Menlo Regular" w:cs="Menlo Regular" w:hAnsi="Menlo Regular" w:eastAsia="Menlo Regular"/>
          <w:outline w:val="0"/>
          <w:color w:val="268bd2"/>
          <w:sz w:val="16"/>
          <w:szCs w:val="16"/>
          <w:shd w:val="clear" w:color="auto" w:fill="ffffff"/>
          <w:rtl w:val="0"/>
          <w14:textFill>
            <w14:solidFill>
              <w14:srgbClr w14:val="268BD2"/>
            </w14:solidFill>
          </w14:textFill>
        </w:rPr>
      </w:pPr>
      <w:ins w:id="17" w:date="2021-03-20T21:29:15Z" w:author="Pao Chris">
        <w:r>
          <w:rPr>
            <w:rFonts w:ascii="Menlo Regular" w:hAnsi="Menlo Regular"/>
            <w:b w:val="1"/>
            <w:bCs w:val="1"/>
            <w:outline w:val="0"/>
            <w:color w:val="93a1a1"/>
            <w:sz w:val="16"/>
            <w:szCs w:val="16"/>
            <w:shd w:val="clear" w:color="auto" w:fill="002b36"/>
            <w:rtl w:val="0"/>
            <w:lang w:val="pt-PT"/>
            <w14:textFill>
              <w14:solidFill>
                <w14:srgbClr w14:val="93A1A1"/>
              </w14:solidFill>
            </w14:textFill>
          </w:rPr>
          <w:t>const</w:t>
        </w:r>
      </w:ins>
      <w:ins w:id="18" w:date="2021-03-20T21:29:15Z" w:author="Pao Chris">
        <w:r>
          <w:rPr>
            <w:rFonts w:ascii="Menlo Regular" w:hAnsi="Menlo Regular"/>
            <w:outline w:val="0"/>
            <w:color w:val="bbbbbb"/>
            <w:sz w:val="16"/>
            <w:szCs w:val="16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</w:t>
        </w:r>
      </w:ins>
      <w:ins w:id="19" w:date="2021-03-20T21:29:15Z" w:author="Pao Chris">
        <w:r>
          <w:rPr>
            <w:rFonts w:ascii="Menlo Regular" w:hAnsi="Menlo Regular"/>
            <w:outline w:val="0"/>
            <w:color w:val="268bd2"/>
            <w:sz w:val="16"/>
            <w:szCs w:val="16"/>
            <w:shd w:val="clear" w:color="auto" w:fill="002b36"/>
            <w:rtl w:val="0"/>
            <w14:textFill>
              <w14:solidFill>
                <w14:srgbClr w14:val="268BD2"/>
              </w14:solidFill>
            </w14:textFill>
          </w:rPr>
          <w:t>server</w:t>
        </w:r>
      </w:ins>
      <w:ins w:id="20" w:date="2021-03-20T21:29:15Z" w:author="Pao Chris">
        <w:r>
          <w:rPr>
            <w:rFonts w:ascii="Menlo Regular" w:hAnsi="Menlo Regular"/>
            <w:outline w:val="0"/>
            <w:color w:val="bbbbbb"/>
            <w:sz w:val="16"/>
            <w:szCs w:val="16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</w:t>
        </w:r>
      </w:ins>
      <w:ins w:id="21" w:date="2021-03-20T21:29:15Z" w:author="Pao Chris">
        <w:r>
          <w:rPr>
            <w:rFonts w:ascii="Menlo Regular" w:hAnsi="Menlo Regular"/>
            <w:outline w:val="0"/>
            <w:color w:val="859900"/>
            <w:sz w:val="16"/>
            <w:szCs w:val="16"/>
            <w:shd w:val="clear" w:color="auto" w:fill="002b36"/>
            <w:rtl w:val="0"/>
            <w14:textFill>
              <w14:solidFill>
                <w14:srgbClr w14:val="859900"/>
              </w14:solidFill>
            </w14:textFill>
          </w:rPr>
          <w:t>=</w:t>
        </w:r>
      </w:ins>
      <w:ins w:id="22" w:date="2021-03-20T21:29:15Z" w:author="Pao Chris">
        <w:r>
          <w:rPr>
            <w:rFonts w:ascii="Menlo Regular" w:hAnsi="Menlo Regular"/>
            <w:outline w:val="0"/>
            <w:color w:val="bbbbbb"/>
            <w:sz w:val="16"/>
            <w:szCs w:val="16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</w:t>
        </w:r>
      </w:ins>
      <w:ins w:id="23" w:date="2021-03-20T21:29:15Z" w:author="Pao Chris">
        <w:r>
          <w:rPr>
            <w:rFonts w:ascii="Menlo Regular" w:hAnsi="Menlo Regular"/>
            <w:outline w:val="0"/>
            <w:color w:val="cb4b16"/>
            <w:sz w:val="16"/>
            <w:szCs w:val="16"/>
            <w:shd w:val="clear" w:color="auto" w:fill="002b36"/>
            <w:rtl w:val="0"/>
            <w14:textFill>
              <w14:solidFill>
                <w14:srgbClr w14:val="CB4B16"/>
              </w14:solidFill>
            </w14:textFill>
          </w:rPr>
          <w:t>dgram</w:t>
        </w:r>
      </w:ins>
      <w:ins w:id="24" w:date="2021-03-20T21:29:15Z" w:author="Pao Chris">
        <w:r>
          <w:rPr>
            <w:rFonts w:ascii="Menlo Regular" w:hAnsi="Menlo Regular"/>
            <w:outline w:val="0"/>
            <w:color w:val="bbbbbb"/>
            <w:sz w:val="16"/>
            <w:szCs w:val="16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.</w:t>
        </w:r>
      </w:ins>
      <w:ins w:id="25" w:date="2021-03-20T21:29:15Z" w:author="Pao Chris">
        <w:r>
          <w:rPr>
            <w:rFonts w:ascii="Menlo Regular" w:hAnsi="Menlo Regular"/>
            <w:outline w:val="0"/>
            <w:color w:val="268bd2"/>
            <w:sz w:val="16"/>
            <w:szCs w:val="16"/>
            <w:shd w:val="clear" w:color="auto" w:fill="002b36"/>
            <w:rtl w:val="0"/>
            <w:lang w:val="en-US"/>
            <w14:textFill>
              <w14:solidFill>
                <w14:srgbClr w14:val="268BD2"/>
              </w14:solidFill>
            </w14:textFill>
          </w:rPr>
          <w:t>createSocket</w:t>
        </w:r>
      </w:ins>
      <w:ins w:id="26" w:date="2021-03-20T21:29:15Z" w:author="Pao Chris">
        <w:r>
          <w:rPr>
            <w:rFonts w:ascii="Menlo Regular" w:hAnsi="Menlo Regular"/>
            <w:outline w:val="0"/>
            <w:color w:val="bbbbbb"/>
            <w:sz w:val="16"/>
            <w:szCs w:val="16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(</w:t>
        </w:r>
      </w:ins>
      <w:ins w:id="27" w:date="2021-03-20T21:29:15Z" w:author="Pao Chris">
        <w:r>
          <w:rPr>
            <w:rFonts w:ascii="Menlo Regular" w:hAnsi="Menlo Regular"/>
            <w:outline w:val="0"/>
            <w:color w:val="2aa198"/>
            <w:sz w:val="16"/>
            <w:szCs w:val="16"/>
            <w:shd w:val="clear" w:color="auto" w:fill="002b36"/>
            <w:rtl w:val="0"/>
            <w:lang w:val="ru-RU"/>
            <w14:textFill>
              <w14:solidFill>
                <w14:srgbClr w14:val="2AA198"/>
              </w14:solidFill>
            </w14:textFill>
          </w:rPr>
          <w:t>'udp4'</w:t>
        </w:r>
      </w:ins>
      <w:ins w:id="28" w:date="2021-03-20T21:29:15Z" w:author="Pao Chris">
        <w:r>
          <w:rPr>
            <w:rFonts w:ascii="Menlo Regular" w:hAnsi="Menlo Regular"/>
            <w:outline w:val="0"/>
            <w:color w:val="bbbbbb"/>
            <w:sz w:val="16"/>
            <w:szCs w:val="16"/>
            <w:shd w:val="clear" w:color="auto" w:fill="002b36"/>
            <w:rtl w:val="0"/>
            <w:lang w:val="it-IT"/>
            <w14:textFill>
              <w14:solidFill>
                <w14:srgbClr w14:val="BBBBBB"/>
              </w14:solidFill>
            </w14:textFill>
          </w:rPr>
          <w:t>);</w:t>
        </w:r>
      </w:ins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29" w:date="2021-03-20T21:29:15Z" w:author="Pao Chris"/>
          <w:rFonts w:ascii="Menlo Regular" w:cs="Menlo Regular" w:hAnsi="Menlo Regular" w:eastAsia="Menlo Regular"/>
          <w:outline w:val="0"/>
          <w:color w:val="bbbbbb"/>
          <w:sz w:val="16"/>
          <w:szCs w:val="16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30" w:date="2021-03-20T21:29:15Z" w:author="Pao Chris">
        <w:r>
          <w:rPr>
            <w:rFonts w:ascii="Menlo Regular" w:hAnsi="Menlo Regular"/>
            <w:outline w:val="0"/>
            <w:color w:val="268bd2"/>
            <w:sz w:val="16"/>
            <w:szCs w:val="16"/>
            <w:shd w:val="clear" w:color="auto" w:fill="002b36"/>
            <w:rtl w:val="0"/>
            <w14:textFill>
              <w14:solidFill>
                <w14:srgbClr w14:val="268BD2"/>
              </w14:solidFill>
            </w14:textFill>
          </w:rPr>
          <w:t>server</w:t>
        </w:r>
      </w:ins>
      <w:ins w:id="31" w:date="2021-03-20T21:29:15Z" w:author="Pao Chris">
        <w:r>
          <w:rPr>
            <w:rFonts w:ascii="Menlo Regular" w:hAnsi="Menlo Regular"/>
            <w:outline w:val="0"/>
            <w:color w:val="bbbbbb"/>
            <w:sz w:val="16"/>
            <w:szCs w:val="16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.</w:t>
        </w:r>
      </w:ins>
      <w:ins w:id="32" w:date="2021-03-20T21:29:15Z" w:author="Pao Chris">
        <w:r>
          <w:rPr>
            <w:rFonts w:ascii="Menlo Regular" w:hAnsi="Menlo Regular"/>
            <w:outline w:val="0"/>
            <w:color w:val="268bd2"/>
            <w:sz w:val="16"/>
            <w:szCs w:val="16"/>
            <w:shd w:val="clear" w:color="auto" w:fill="002b36"/>
            <w:rtl w:val="0"/>
            <w14:textFill>
              <w14:solidFill>
                <w14:srgbClr w14:val="268BD2"/>
              </w14:solidFill>
            </w14:textFill>
          </w:rPr>
          <w:t>on</w:t>
        </w:r>
      </w:ins>
      <w:ins w:id="33" w:date="2021-03-20T21:29:15Z" w:author="Pao Chris">
        <w:r>
          <w:rPr>
            <w:rFonts w:ascii="Menlo Regular" w:hAnsi="Menlo Regular"/>
            <w:outline w:val="0"/>
            <w:color w:val="bbbbbb"/>
            <w:sz w:val="16"/>
            <w:szCs w:val="16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(</w:t>
        </w:r>
      </w:ins>
      <w:ins w:id="34" w:date="2021-03-20T21:29:15Z" w:author="Pao Chris">
        <w:r>
          <w:rPr>
            <w:rFonts w:ascii="Menlo Regular" w:hAnsi="Menlo Regular"/>
            <w:outline w:val="0"/>
            <w:color w:val="2aa198"/>
            <w:sz w:val="16"/>
            <w:szCs w:val="16"/>
            <w:shd w:val="clear" w:color="auto" w:fill="002b36"/>
            <w:rtl w:val="0"/>
            <w14:textFill>
              <w14:solidFill>
                <w14:srgbClr w14:val="2AA198"/>
              </w14:solidFill>
            </w14:textFill>
          </w:rPr>
          <w:t>'error'</w:t>
        </w:r>
      </w:ins>
      <w:ins w:id="35" w:date="2021-03-20T21:29:15Z" w:author="Pao Chris">
        <w:r>
          <w:rPr>
            <w:rFonts w:ascii="Menlo Regular" w:hAnsi="Menlo Regular"/>
            <w:outline w:val="0"/>
            <w:color w:val="bbbbbb"/>
            <w:sz w:val="16"/>
            <w:szCs w:val="16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, (err) </w:t>
        </w:r>
      </w:ins>
      <w:ins w:id="36" w:date="2021-03-20T21:29:15Z" w:author="Pao Chris">
        <w:r>
          <w:rPr>
            <w:rFonts w:ascii="Menlo Regular" w:hAnsi="Menlo Regular"/>
            <w:b w:val="1"/>
            <w:bCs w:val="1"/>
            <w:outline w:val="0"/>
            <w:color w:val="93a1a1"/>
            <w:sz w:val="16"/>
            <w:szCs w:val="16"/>
            <w:shd w:val="clear" w:color="auto" w:fill="002b36"/>
            <w:rtl w:val="0"/>
            <w:lang w:val="en-US"/>
            <w14:textFill>
              <w14:solidFill>
                <w14:srgbClr w14:val="93A1A1"/>
              </w14:solidFill>
            </w14:textFill>
          </w:rPr>
          <w:t>=&gt;</w:t>
        </w:r>
      </w:ins>
      <w:ins w:id="37" w:date="2021-03-20T21:29:15Z" w:author="Pao Chris">
        <w:r>
          <w:rPr>
            <w:rFonts w:ascii="Menlo Regular" w:hAnsi="Menlo Regular"/>
            <w:outline w:val="0"/>
            <w:color w:val="bbbbbb"/>
            <w:sz w:val="16"/>
            <w:szCs w:val="16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{</w:t>
        </w:r>
      </w:ins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38" w:date="2021-03-20T21:29:15Z" w:author="Pao Chris"/>
          <w:rFonts w:ascii="Menlo Regular" w:cs="Menlo Regular" w:hAnsi="Menlo Regular" w:eastAsia="Menlo Regular"/>
          <w:outline w:val="0"/>
          <w:color w:val="bbbbbb"/>
          <w:sz w:val="18"/>
          <w:szCs w:val="18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39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 </w:t>
        </w:r>
      </w:ins>
      <w:ins w:id="40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:lang w:val="it-IT"/>
            <w14:textFill>
              <w14:solidFill>
                <w14:srgbClr w14:val="268BD2"/>
              </w14:solidFill>
            </w14:textFill>
          </w:rPr>
          <w:t>console</w:t>
        </w:r>
      </w:ins>
      <w:ins w:id="41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.</w:t>
        </w:r>
      </w:ins>
      <w:ins w:id="42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14:textFill>
              <w14:solidFill>
                <w14:srgbClr w14:val="268BD2"/>
              </w14:solidFill>
            </w14:textFill>
          </w:rPr>
          <w:t>log</w:t>
        </w:r>
      </w:ins>
      <w:ins w:id="43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(</w:t>
        </w:r>
      </w:ins>
      <w:ins w:id="44" w:date="2021-03-20T21:29:15Z" w:author="Pao Chris">
        <w:r>
          <w:rPr>
            <w:rFonts w:ascii="Menlo Regular" w:hAnsi="Menlo Regular"/>
            <w:outline w:val="0"/>
            <w:color w:val="2aa198"/>
            <w:sz w:val="18"/>
            <w:szCs w:val="18"/>
            <w:shd w:val="clear" w:color="auto" w:fill="002b36"/>
            <w:rtl w:val="0"/>
            <w14:textFill>
              <w14:solidFill>
                <w14:srgbClr w14:val="2AA198"/>
              </w14:solidFill>
            </w14:textFill>
          </w:rPr>
          <w:t>`server error:</w:t>
        </w:r>
      </w:ins>
      <w:ins w:id="45" w:date="2021-03-20T21:29:15Z" w:author="Pao Chris">
        <w:r>
          <w:rPr>
            <w:rFonts w:ascii="Menlo Regular" w:hAnsi="Menlo Regular"/>
            <w:outline w:val="0"/>
            <w:color w:val="cb4b16"/>
            <w:sz w:val="18"/>
            <w:szCs w:val="18"/>
            <w:shd w:val="clear" w:color="auto" w:fill="002b36"/>
            <w:rtl w:val="0"/>
            <w14:textFill>
              <w14:solidFill>
                <w14:srgbClr w14:val="CB4B16"/>
              </w14:solidFill>
            </w14:textFill>
          </w:rPr>
          <w:t>\n</w:t>
        </w:r>
      </w:ins>
      <w:ins w:id="46" w:date="2021-03-20T21:29:15Z" w:author="Pao Chris">
        <w:r>
          <w:rPr>
            <w:rFonts w:ascii="Menlo Regular" w:hAnsi="Menlo Regular"/>
            <w:outline w:val="0"/>
            <w:color w:val="2aa198"/>
            <w:sz w:val="18"/>
            <w:szCs w:val="18"/>
            <w:shd w:val="clear" w:color="auto" w:fill="002b36"/>
            <w:rtl w:val="0"/>
            <w:lang w:val="en-US"/>
            <w14:textFill>
              <w14:solidFill>
                <w14:srgbClr w14:val="2AA198"/>
              </w14:solidFill>
            </w14:textFill>
          </w:rPr>
          <w:t>${</w:t>
        </w:r>
      </w:ins>
      <w:ins w:id="47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14:textFill>
              <w14:solidFill>
                <w14:srgbClr w14:val="268BD2"/>
              </w14:solidFill>
            </w14:textFill>
          </w:rPr>
          <w:t>err</w:t>
        </w:r>
      </w:ins>
      <w:ins w:id="48" w:date="2021-03-20T21:29:15Z" w:author="Pao Chris">
        <w:r>
          <w:rPr>
            <w:rFonts w:ascii="Menlo Regular" w:hAnsi="Menlo Regular"/>
            <w:outline w:val="0"/>
            <w:color w:val="93a1a1"/>
            <w:sz w:val="18"/>
            <w:szCs w:val="18"/>
            <w:shd w:val="clear" w:color="auto" w:fill="002b36"/>
            <w:rtl w:val="0"/>
            <w14:textFill>
              <w14:solidFill>
                <w14:srgbClr w14:val="93A1A1"/>
              </w14:solidFill>
            </w14:textFill>
          </w:rPr>
          <w:t>.</w:t>
        </w:r>
      </w:ins>
      <w:ins w:id="49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:lang w:val="en-US"/>
            <w14:textFill>
              <w14:solidFill>
                <w14:srgbClr w14:val="268BD2"/>
              </w14:solidFill>
            </w14:textFill>
          </w:rPr>
          <w:t>stack</w:t>
        </w:r>
      </w:ins>
      <w:ins w:id="50" w:date="2021-03-20T21:29:15Z" w:author="Pao Chris">
        <w:r>
          <w:rPr>
            <w:rFonts w:ascii="Menlo Regular" w:hAnsi="Menlo Regular"/>
            <w:outline w:val="0"/>
            <w:color w:val="2aa198"/>
            <w:sz w:val="18"/>
            <w:szCs w:val="18"/>
            <w:shd w:val="clear" w:color="auto" w:fill="002b36"/>
            <w:rtl w:val="0"/>
            <w:lang w:val="ru-RU"/>
            <w14:textFill>
              <w14:solidFill>
                <w14:srgbClr w14:val="2AA198"/>
              </w14:solidFill>
            </w14:textFill>
          </w:rPr>
          <w:t>}`</w:t>
        </w:r>
      </w:ins>
      <w:ins w:id="51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:lang w:val="it-IT"/>
            <w14:textFill>
              <w14:solidFill>
                <w14:srgbClr w14:val="BBBBBB"/>
              </w14:solidFill>
            </w14:textFill>
          </w:rPr>
          <w:t>);</w:t>
        </w:r>
      </w:ins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52" w:date="2021-03-20T21:29:15Z" w:author="Pao Chris"/>
          <w:rFonts w:ascii="Menlo Regular" w:cs="Menlo Regular" w:hAnsi="Menlo Regular" w:eastAsia="Menlo Regular"/>
          <w:outline w:val="0"/>
          <w:color w:val="bbbbbb"/>
          <w:sz w:val="18"/>
          <w:szCs w:val="18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53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 </w:t>
        </w:r>
      </w:ins>
      <w:ins w:id="54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14:textFill>
              <w14:solidFill>
                <w14:srgbClr w14:val="268BD2"/>
              </w14:solidFill>
            </w14:textFill>
          </w:rPr>
          <w:t>server</w:t>
        </w:r>
      </w:ins>
      <w:ins w:id="55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.</w:t>
        </w:r>
      </w:ins>
      <w:ins w:id="56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:lang w:val="en-US"/>
            <w14:textFill>
              <w14:solidFill>
                <w14:srgbClr w14:val="268BD2"/>
              </w14:solidFill>
            </w14:textFill>
          </w:rPr>
          <w:t>close</w:t>
        </w:r>
      </w:ins>
      <w:ins w:id="57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();</w:t>
        </w:r>
      </w:ins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58" w:date="2021-03-20T21:29:15Z" w:author="Pao Chris"/>
          <w:rFonts w:ascii="Menlo Regular" w:cs="Menlo Regular" w:hAnsi="Menlo Regular" w:eastAsia="Menlo Regular"/>
          <w:outline w:val="0"/>
          <w:color w:val="bbbbbb"/>
          <w:sz w:val="18"/>
          <w:szCs w:val="18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59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:lang w:val="it-IT"/>
            <w14:textFill>
              <w14:solidFill>
                <w14:srgbClr w14:val="BBBBBB"/>
              </w14:solidFill>
            </w14:textFill>
          </w:rPr>
          <w:t>});</w:t>
        </w:r>
      </w:ins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60" w:date="2021-03-20T21:29:15Z" w:author="Pao Chris"/>
          <w:rFonts w:ascii="Menlo Regular" w:cs="Menlo Regular" w:hAnsi="Menlo Regular" w:eastAsia="Menlo Regular"/>
          <w:outline w:val="0"/>
          <w:color w:val="bbbbbb"/>
          <w:sz w:val="18"/>
          <w:szCs w:val="18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61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14:textFill>
              <w14:solidFill>
                <w14:srgbClr w14:val="268BD2"/>
              </w14:solidFill>
            </w14:textFill>
          </w:rPr>
          <w:t>server</w:t>
        </w:r>
      </w:ins>
      <w:ins w:id="62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.</w:t>
        </w:r>
      </w:ins>
      <w:ins w:id="63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14:textFill>
              <w14:solidFill>
                <w14:srgbClr w14:val="268BD2"/>
              </w14:solidFill>
            </w14:textFill>
          </w:rPr>
          <w:t>on</w:t>
        </w:r>
      </w:ins>
      <w:ins w:id="64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(</w:t>
        </w:r>
      </w:ins>
      <w:ins w:id="65" w:date="2021-03-20T21:29:15Z" w:author="Pao Chris">
        <w:r>
          <w:rPr>
            <w:rFonts w:ascii="Menlo Regular" w:hAnsi="Menlo Regular"/>
            <w:outline w:val="0"/>
            <w:color w:val="2aa198"/>
            <w:sz w:val="18"/>
            <w:szCs w:val="18"/>
            <w:shd w:val="clear" w:color="auto" w:fill="002b36"/>
            <w:rtl w:val="0"/>
            <w:lang w:val="en-US"/>
            <w14:textFill>
              <w14:solidFill>
                <w14:srgbClr w14:val="2AA198"/>
              </w14:solidFill>
            </w14:textFill>
          </w:rPr>
          <w:t>'message'</w:t>
        </w:r>
      </w:ins>
      <w:ins w:id="66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:lang w:val="it-IT"/>
            <w14:textFill>
              <w14:solidFill>
                <w14:srgbClr w14:val="BBBBBB"/>
              </w14:solidFill>
            </w14:textFill>
          </w:rPr>
          <w:t xml:space="preserve">, (msg, rinfo) </w:t>
        </w:r>
      </w:ins>
      <w:ins w:id="67" w:date="2021-03-20T21:29:15Z" w:author="Pao Chris">
        <w:r>
          <w:rPr>
            <w:rFonts w:ascii="Menlo Regular" w:hAnsi="Menlo Regular"/>
            <w:b w:val="1"/>
            <w:bCs w:val="1"/>
            <w:outline w:val="0"/>
            <w:color w:val="93a1a1"/>
            <w:sz w:val="18"/>
            <w:szCs w:val="18"/>
            <w:shd w:val="clear" w:color="auto" w:fill="002b36"/>
            <w:rtl w:val="0"/>
            <w:lang w:val="en-US"/>
            <w14:textFill>
              <w14:solidFill>
                <w14:srgbClr w14:val="93A1A1"/>
              </w14:solidFill>
            </w14:textFill>
          </w:rPr>
          <w:t>=&gt;</w:t>
        </w:r>
      </w:ins>
      <w:ins w:id="68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{</w:t>
        </w:r>
      </w:ins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69" w:date="2021-03-20T21:29:15Z" w:author="Pao Chris"/>
          <w:rFonts w:ascii="Menlo Regular" w:cs="Menlo Regular" w:hAnsi="Menlo Regular" w:eastAsia="Menlo Regular"/>
          <w:outline w:val="0"/>
          <w:color w:val="bbbbbb"/>
          <w:sz w:val="18"/>
          <w:szCs w:val="18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70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 </w:t>
        </w:r>
      </w:ins>
      <w:ins w:id="71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:lang w:val="it-IT"/>
            <w14:textFill>
              <w14:solidFill>
                <w14:srgbClr w14:val="268BD2"/>
              </w14:solidFill>
            </w14:textFill>
          </w:rPr>
          <w:t>console</w:t>
        </w:r>
      </w:ins>
      <w:ins w:id="72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.</w:t>
        </w:r>
      </w:ins>
      <w:ins w:id="73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14:textFill>
              <w14:solidFill>
                <w14:srgbClr w14:val="268BD2"/>
              </w14:solidFill>
            </w14:textFill>
          </w:rPr>
          <w:t>log</w:t>
        </w:r>
      </w:ins>
      <w:ins w:id="74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(</w:t>
        </w:r>
      </w:ins>
      <w:ins w:id="75" w:date="2021-03-20T21:29:15Z" w:author="Pao Chris">
        <w:r>
          <w:rPr>
            <w:rFonts w:ascii="Menlo Regular" w:hAnsi="Menlo Regular"/>
            <w:outline w:val="0"/>
            <w:color w:val="2aa198"/>
            <w:sz w:val="18"/>
            <w:szCs w:val="18"/>
            <w:shd w:val="clear" w:color="auto" w:fill="002b36"/>
            <w:rtl w:val="0"/>
            <w:lang w:val="en-US"/>
            <w14:textFill>
              <w14:solidFill>
                <w14:srgbClr w14:val="2AA198"/>
              </w14:solidFill>
            </w14:textFill>
          </w:rPr>
          <w:t>`server got: ${</w:t>
        </w:r>
      </w:ins>
      <w:ins w:id="76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:lang w:val="de-DE"/>
            <w14:textFill>
              <w14:solidFill>
                <w14:srgbClr w14:val="268BD2"/>
              </w14:solidFill>
            </w14:textFill>
          </w:rPr>
          <w:t>msg</w:t>
        </w:r>
      </w:ins>
      <w:ins w:id="77" w:date="2021-03-20T21:29:15Z" w:author="Pao Chris">
        <w:r>
          <w:rPr>
            <w:rFonts w:ascii="Menlo Regular" w:hAnsi="Menlo Regular"/>
            <w:outline w:val="0"/>
            <w:color w:val="2aa198"/>
            <w:sz w:val="18"/>
            <w:szCs w:val="18"/>
            <w:shd w:val="clear" w:color="auto" w:fill="002b36"/>
            <w:rtl w:val="0"/>
            <w:lang w:val="ru-RU"/>
            <w14:textFill>
              <w14:solidFill>
                <w14:srgbClr w14:val="2AA198"/>
              </w14:solidFill>
            </w14:textFill>
          </w:rPr>
          <w:t>}`</w:t>
        </w:r>
      </w:ins>
      <w:ins w:id="78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:lang w:val="it-IT"/>
            <w14:textFill>
              <w14:solidFill>
                <w14:srgbClr w14:val="BBBBBB"/>
              </w14:solidFill>
            </w14:textFill>
          </w:rPr>
          <w:t>);</w:t>
        </w:r>
      </w:ins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79" w:date="2021-03-20T21:29:15Z" w:author="Pao Chris"/>
          <w:rFonts w:ascii="Menlo Regular" w:cs="Menlo Regular" w:hAnsi="Menlo Regular" w:eastAsia="Menlo Regular"/>
          <w:outline w:val="0"/>
          <w:color w:val="bbbbbb"/>
          <w:sz w:val="18"/>
          <w:szCs w:val="18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80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 </w:t>
        </w:r>
      </w:ins>
      <w:ins w:id="81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14:textFill>
              <w14:solidFill>
                <w14:srgbClr w14:val="268BD2"/>
              </w14:solidFill>
            </w14:textFill>
          </w:rPr>
          <w:t>server</w:t>
        </w:r>
      </w:ins>
      <w:ins w:id="82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.</w:t>
        </w:r>
      </w:ins>
      <w:ins w:id="83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:lang w:val="de-DE"/>
            <w14:textFill>
              <w14:solidFill>
                <w14:srgbClr w14:val="268BD2"/>
              </w14:solidFill>
            </w14:textFill>
          </w:rPr>
          <w:t>send</w:t>
        </w:r>
      </w:ins>
      <w:ins w:id="84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(</w:t>
        </w:r>
      </w:ins>
      <w:ins w:id="85" w:date="2021-03-20T21:29:15Z" w:author="Pao Chris">
        <w:r>
          <w:rPr>
            <w:rFonts w:ascii="Menlo Regular" w:hAnsi="Menlo Regular"/>
            <w:outline w:val="0"/>
            <w:color w:val="2aa198"/>
            <w:sz w:val="18"/>
            <w:szCs w:val="18"/>
            <w:shd w:val="clear" w:color="auto" w:fill="002b36"/>
            <w:rtl w:val="0"/>
            <w:lang w:val="en-US"/>
            <w14:textFill>
              <w14:solidFill>
                <w14:srgbClr w14:val="2AA198"/>
              </w14:solidFill>
            </w14:textFill>
          </w:rPr>
          <w:t>`${</w:t>
        </w:r>
      </w:ins>
      <w:ins w:id="86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:lang w:val="it-IT"/>
            <w14:textFill>
              <w14:solidFill>
                <w14:srgbClr w14:val="268BD2"/>
              </w14:solidFill>
            </w14:textFill>
          </w:rPr>
          <w:t>rinfo</w:t>
        </w:r>
      </w:ins>
      <w:ins w:id="87" w:date="2021-03-20T21:29:15Z" w:author="Pao Chris">
        <w:r>
          <w:rPr>
            <w:rFonts w:ascii="Menlo Regular" w:hAnsi="Menlo Regular"/>
            <w:outline w:val="0"/>
            <w:color w:val="93a1a1"/>
            <w:sz w:val="18"/>
            <w:szCs w:val="18"/>
            <w:shd w:val="clear" w:color="auto" w:fill="002b36"/>
            <w:rtl w:val="0"/>
            <w14:textFill>
              <w14:solidFill>
                <w14:srgbClr w14:val="93A1A1"/>
              </w14:solidFill>
            </w14:textFill>
          </w:rPr>
          <w:t>.</w:t>
        </w:r>
      </w:ins>
      <w:ins w:id="88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14:textFill>
              <w14:solidFill>
                <w14:srgbClr w14:val="268BD2"/>
              </w14:solidFill>
            </w14:textFill>
          </w:rPr>
          <w:t>port</w:t>
        </w:r>
      </w:ins>
      <w:ins w:id="89" w:date="2021-03-20T21:29:15Z" w:author="Pao Chris">
        <w:r>
          <w:rPr>
            <w:rFonts w:ascii="Menlo Regular" w:hAnsi="Menlo Regular"/>
            <w:outline w:val="0"/>
            <w:color w:val="2aa198"/>
            <w:sz w:val="18"/>
            <w:szCs w:val="18"/>
            <w:shd w:val="clear" w:color="auto" w:fill="002b36"/>
            <w:rtl w:val="0"/>
            <w:lang w:val="en-US"/>
            <w14:textFill>
              <w14:solidFill>
                <w14:srgbClr w14:val="2AA198"/>
              </w14:solidFill>
            </w14:textFill>
          </w:rPr>
          <w:t>}:${</w:t>
        </w:r>
      </w:ins>
      <w:ins w:id="90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:lang w:val="de-DE"/>
            <w14:textFill>
              <w14:solidFill>
                <w14:srgbClr w14:val="268BD2"/>
              </w14:solidFill>
            </w14:textFill>
          </w:rPr>
          <w:t>msg</w:t>
        </w:r>
      </w:ins>
      <w:ins w:id="91" w:date="2021-03-20T21:29:15Z" w:author="Pao Chris">
        <w:r>
          <w:rPr>
            <w:rFonts w:ascii="Menlo Regular" w:hAnsi="Menlo Regular"/>
            <w:outline w:val="0"/>
            <w:color w:val="2aa198"/>
            <w:sz w:val="18"/>
            <w:szCs w:val="18"/>
            <w:shd w:val="clear" w:color="auto" w:fill="002b36"/>
            <w:rtl w:val="0"/>
            <w:lang w:val="ru-RU"/>
            <w14:textFill>
              <w14:solidFill>
                <w14:srgbClr w14:val="2AA198"/>
              </w14:solidFill>
            </w14:textFill>
          </w:rPr>
          <w:t>}`</w:t>
        </w:r>
      </w:ins>
      <w:ins w:id="92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, </w:t>
        </w:r>
      </w:ins>
      <w:ins w:id="93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:lang w:val="it-IT"/>
            <w14:textFill>
              <w14:solidFill>
                <w14:srgbClr w14:val="268BD2"/>
              </w14:solidFill>
            </w14:textFill>
          </w:rPr>
          <w:t>rinfo</w:t>
        </w:r>
      </w:ins>
      <w:ins w:id="94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.</w:t>
        </w:r>
      </w:ins>
      <w:ins w:id="95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14:textFill>
              <w14:solidFill>
                <w14:srgbClr w14:val="268BD2"/>
              </w14:solidFill>
            </w14:textFill>
          </w:rPr>
          <w:t>port</w:t>
        </w:r>
      </w:ins>
      <w:ins w:id="96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, </w:t>
        </w:r>
      </w:ins>
      <w:ins w:id="97" w:date="2021-03-20T21:29:15Z" w:author="Pao Chris">
        <w:r>
          <w:rPr>
            <w:rFonts w:ascii="Menlo Regular" w:hAnsi="Menlo Regular"/>
            <w:outline w:val="0"/>
            <w:color w:val="2aa198"/>
            <w:sz w:val="18"/>
            <w:szCs w:val="18"/>
            <w:shd w:val="clear" w:color="auto" w:fill="002b36"/>
            <w:rtl w:val="0"/>
            <w:lang w:val="pt-PT"/>
            <w14:textFill>
              <w14:solidFill>
                <w14:srgbClr w14:val="2AA198"/>
              </w14:solidFill>
            </w14:textFill>
          </w:rPr>
          <w:t>'localhost'</w:t>
        </w:r>
      </w:ins>
      <w:ins w:id="98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, (err) </w:t>
        </w:r>
      </w:ins>
      <w:ins w:id="99" w:date="2021-03-20T21:29:15Z" w:author="Pao Chris">
        <w:r>
          <w:rPr>
            <w:rFonts w:ascii="Menlo Regular" w:hAnsi="Menlo Regular"/>
            <w:b w:val="1"/>
            <w:bCs w:val="1"/>
            <w:outline w:val="0"/>
            <w:color w:val="93a1a1"/>
            <w:sz w:val="18"/>
            <w:szCs w:val="18"/>
            <w:shd w:val="clear" w:color="auto" w:fill="002b36"/>
            <w:rtl w:val="0"/>
            <w:lang w:val="en-US"/>
            <w14:textFill>
              <w14:solidFill>
                <w14:srgbClr w14:val="93A1A1"/>
              </w14:solidFill>
            </w14:textFill>
          </w:rPr>
          <w:t>=&gt;</w:t>
        </w:r>
      </w:ins>
      <w:ins w:id="100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{</w:t>
        </w:r>
      </w:ins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101" w:date="2021-03-20T21:29:15Z" w:author="Pao Chris"/>
          <w:rFonts w:ascii="Menlo Regular" w:cs="Menlo Regular" w:hAnsi="Menlo Regular" w:eastAsia="Menlo Regular"/>
          <w:outline w:val="0"/>
          <w:color w:val="bbbbbb"/>
          <w:sz w:val="18"/>
          <w:szCs w:val="18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102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   </w:t>
        </w:r>
      </w:ins>
      <w:ins w:id="103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14:textFill>
              <w14:solidFill>
                <w14:srgbClr w14:val="268BD2"/>
              </w14:solidFill>
            </w14:textFill>
          </w:rPr>
          <w:t>server</w:t>
        </w:r>
      </w:ins>
      <w:ins w:id="104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.</w:t>
        </w:r>
      </w:ins>
      <w:ins w:id="105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:lang w:val="en-US"/>
            <w14:textFill>
              <w14:solidFill>
                <w14:srgbClr w14:val="268BD2"/>
              </w14:solidFill>
            </w14:textFill>
          </w:rPr>
          <w:t>close</w:t>
        </w:r>
      </w:ins>
      <w:ins w:id="106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();</w:t>
        </w:r>
      </w:ins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107" w:date="2021-03-20T21:29:15Z" w:author="Pao Chris"/>
          <w:rFonts w:ascii="Menlo Regular" w:cs="Menlo Regular" w:hAnsi="Menlo Regular" w:eastAsia="Menlo Regular"/>
          <w:outline w:val="0"/>
          <w:color w:val="bbbbbb"/>
          <w:sz w:val="18"/>
          <w:szCs w:val="18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108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 });</w:t>
        </w:r>
      </w:ins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109" w:date="2021-03-20T21:29:15Z" w:author="Pao Chris"/>
          <w:rFonts w:ascii="Menlo Regular" w:cs="Menlo Regular" w:hAnsi="Menlo Regular" w:eastAsia="Menlo Regular"/>
          <w:outline w:val="0"/>
          <w:color w:val="bbbbbb"/>
          <w:sz w:val="18"/>
          <w:szCs w:val="18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110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:lang w:val="it-IT"/>
            <w14:textFill>
              <w14:solidFill>
                <w14:srgbClr w14:val="BBBBBB"/>
              </w14:solidFill>
            </w14:textFill>
          </w:rPr>
          <w:t>});</w:t>
        </w:r>
      </w:ins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111" w:date="2021-03-20T21:29:15Z" w:author="Pao Chris"/>
          <w:rFonts w:ascii="Menlo Regular" w:cs="Menlo Regular" w:hAnsi="Menlo Regular" w:eastAsia="Menlo Regular"/>
          <w:outline w:val="0"/>
          <w:color w:val="bbbbbb"/>
          <w:sz w:val="18"/>
          <w:szCs w:val="18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112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14:textFill>
              <w14:solidFill>
                <w14:srgbClr w14:val="268BD2"/>
              </w14:solidFill>
            </w14:textFill>
          </w:rPr>
          <w:t>server</w:t>
        </w:r>
      </w:ins>
      <w:ins w:id="113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.</w:t>
        </w:r>
      </w:ins>
      <w:ins w:id="114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14:textFill>
              <w14:solidFill>
                <w14:srgbClr w14:val="268BD2"/>
              </w14:solidFill>
            </w14:textFill>
          </w:rPr>
          <w:t>on</w:t>
        </w:r>
      </w:ins>
      <w:ins w:id="115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(</w:t>
        </w:r>
      </w:ins>
      <w:ins w:id="116" w:date="2021-03-20T21:29:15Z" w:author="Pao Chris">
        <w:r>
          <w:rPr>
            <w:rFonts w:ascii="Menlo Regular" w:hAnsi="Menlo Regular"/>
            <w:outline w:val="0"/>
            <w:color w:val="2aa198"/>
            <w:sz w:val="18"/>
            <w:szCs w:val="18"/>
            <w:shd w:val="clear" w:color="auto" w:fill="002b36"/>
            <w:rtl w:val="0"/>
            <w14:textFill>
              <w14:solidFill>
                <w14:srgbClr w14:val="2AA198"/>
              </w14:solidFill>
            </w14:textFill>
          </w:rPr>
          <w:t>'listening'</w:t>
        </w:r>
      </w:ins>
      <w:ins w:id="117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, () </w:t>
        </w:r>
      </w:ins>
      <w:ins w:id="118" w:date="2021-03-20T21:29:15Z" w:author="Pao Chris">
        <w:r>
          <w:rPr>
            <w:rFonts w:ascii="Menlo Regular" w:hAnsi="Menlo Regular"/>
            <w:b w:val="1"/>
            <w:bCs w:val="1"/>
            <w:outline w:val="0"/>
            <w:color w:val="93a1a1"/>
            <w:sz w:val="18"/>
            <w:szCs w:val="18"/>
            <w:shd w:val="clear" w:color="auto" w:fill="002b36"/>
            <w:rtl w:val="0"/>
            <w:lang w:val="en-US"/>
            <w14:textFill>
              <w14:solidFill>
                <w14:srgbClr w14:val="93A1A1"/>
              </w14:solidFill>
            </w14:textFill>
          </w:rPr>
          <w:t>=&gt;</w:t>
        </w:r>
      </w:ins>
      <w:ins w:id="119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{</w:t>
        </w:r>
      </w:ins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120" w:date="2021-03-20T21:29:15Z" w:author="Pao Chris"/>
          <w:rFonts w:ascii="Menlo Regular" w:cs="Menlo Regular" w:hAnsi="Menlo Regular" w:eastAsia="Menlo Regular"/>
          <w:outline w:val="0"/>
          <w:color w:val="bbbbbb"/>
          <w:sz w:val="18"/>
          <w:szCs w:val="18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121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 </w:t>
        </w:r>
      </w:ins>
      <w:ins w:id="122" w:date="2021-03-20T21:29:15Z" w:author="Pao Chris">
        <w:r>
          <w:rPr>
            <w:rFonts w:ascii="Menlo Regular" w:hAnsi="Menlo Regular"/>
            <w:b w:val="1"/>
            <w:bCs w:val="1"/>
            <w:outline w:val="0"/>
            <w:color w:val="93a1a1"/>
            <w:sz w:val="18"/>
            <w:szCs w:val="18"/>
            <w:shd w:val="clear" w:color="auto" w:fill="002b36"/>
            <w:rtl w:val="0"/>
            <w:lang w:val="pt-PT"/>
            <w14:textFill>
              <w14:solidFill>
                <w14:srgbClr w14:val="93A1A1"/>
              </w14:solidFill>
            </w14:textFill>
          </w:rPr>
          <w:t>const</w:t>
        </w:r>
      </w:ins>
      <w:ins w:id="123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</w:t>
        </w:r>
      </w:ins>
      <w:ins w:id="124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:lang w:val="en-US"/>
            <w14:textFill>
              <w14:solidFill>
                <w14:srgbClr w14:val="268BD2"/>
              </w14:solidFill>
            </w14:textFill>
          </w:rPr>
          <w:t>address</w:t>
        </w:r>
      </w:ins>
      <w:ins w:id="125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</w:t>
        </w:r>
      </w:ins>
      <w:ins w:id="126" w:date="2021-03-20T21:29:15Z" w:author="Pao Chris">
        <w:r>
          <w:rPr>
            <w:rFonts w:ascii="Menlo Regular" w:hAnsi="Menlo Regular"/>
            <w:outline w:val="0"/>
            <w:color w:val="859900"/>
            <w:sz w:val="18"/>
            <w:szCs w:val="18"/>
            <w:shd w:val="clear" w:color="auto" w:fill="002b36"/>
            <w:rtl w:val="0"/>
            <w14:textFill>
              <w14:solidFill>
                <w14:srgbClr w14:val="859900"/>
              </w14:solidFill>
            </w14:textFill>
          </w:rPr>
          <w:t>=</w:t>
        </w:r>
      </w:ins>
      <w:ins w:id="127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</w:t>
        </w:r>
      </w:ins>
      <w:ins w:id="128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14:textFill>
              <w14:solidFill>
                <w14:srgbClr w14:val="268BD2"/>
              </w14:solidFill>
            </w14:textFill>
          </w:rPr>
          <w:t>server</w:t>
        </w:r>
      </w:ins>
      <w:ins w:id="129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.</w:t>
        </w:r>
      </w:ins>
      <w:ins w:id="130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:lang w:val="en-US"/>
            <w14:textFill>
              <w14:solidFill>
                <w14:srgbClr w14:val="268BD2"/>
              </w14:solidFill>
            </w14:textFill>
          </w:rPr>
          <w:t>address</w:t>
        </w:r>
      </w:ins>
      <w:ins w:id="131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();</w:t>
        </w:r>
      </w:ins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132" w:date="2021-03-20T21:29:15Z" w:author="Pao Chris"/>
          <w:rFonts w:ascii="Menlo Regular" w:cs="Menlo Regular" w:hAnsi="Menlo Regular" w:eastAsia="Menlo Regular"/>
          <w:outline w:val="0"/>
          <w:color w:val="bbbbbb"/>
          <w:sz w:val="18"/>
          <w:szCs w:val="18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133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 </w:t>
        </w:r>
      </w:ins>
      <w:ins w:id="134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:lang w:val="it-IT"/>
            <w14:textFill>
              <w14:solidFill>
                <w14:srgbClr w14:val="268BD2"/>
              </w14:solidFill>
            </w14:textFill>
          </w:rPr>
          <w:t>console</w:t>
        </w:r>
      </w:ins>
      <w:ins w:id="135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.</w:t>
        </w:r>
      </w:ins>
      <w:ins w:id="136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14:textFill>
              <w14:solidFill>
                <w14:srgbClr w14:val="268BD2"/>
              </w14:solidFill>
            </w14:textFill>
          </w:rPr>
          <w:t>log</w:t>
        </w:r>
      </w:ins>
      <w:ins w:id="137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(</w:t>
        </w:r>
      </w:ins>
      <w:ins w:id="138" w:date="2021-03-20T21:29:15Z" w:author="Pao Chris">
        <w:r>
          <w:rPr>
            <w:rFonts w:ascii="Menlo Regular" w:hAnsi="Menlo Regular"/>
            <w:outline w:val="0"/>
            <w:color w:val="2aa198"/>
            <w:sz w:val="18"/>
            <w:szCs w:val="18"/>
            <w:shd w:val="clear" w:color="auto" w:fill="002b36"/>
            <w:rtl w:val="0"/>
            <w:lang w:val="en-US"/>
            <w14:textFill>
              <w14:solidFill>
                <w14:srgbClr w14:val="2AA198"/>
              </w14:solidFill>
            </w14:textFill>
          </w:rPr>
          <w:t>`server listening ${</w:t>
        </w:r>
      </w:ins>
      <w:ins w:id="139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:lang w:val="en-US"/>
            <w14:textFill>
              <w14:solidFill>
                <w14:srgbClr w14:val="268BD2"/>
              </w14:solidFill>
            </w14:textFill>
          </w:rPr>
          <w:t>address</w:t>
        </w:r>
      </w:ins>
      <w:ins w:id="140" w:date="2021-03-20T21:29:15Z" w:author="Pao Chris">
        <w:r>
          <w:rPr>
            <w:rFonts w:ascii="Menlo Regular" w:hAnsi="Menlo Regular"/>
            <w:outline w:val="0"/>
            <w:color w:val="93a1a1"/>
            <w:sz w:val="18"/>
            <w:szCs w:val="18"/>
            <w:shd w:val="clear" w:color="auto" w:fill="002b36"/>
            <w:rtl w:val="0"/>
            <w14:textFill>
              <w14:solidFill>
                <w14:srgbClr w14:val="93A1A1"/>
              </w14:solidFill>
            </w14:textFill>
          </w:rPr>
          <w:t>.</w:t>
        </w:r>
      </w:ins>
      <w:ins w:id="141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:lang w:val="en-US"/>
            <w14:textFill>
              <w14:solidFill>
                <w14:srgbClr w14:val="268BD2"/>
              </w14:solidFill>
            </w14:textFill>
          </w:rPr>
          <w:t>address</w:t>
        </w:r>
      </w:ins>
      <w:ins w:id="142" w:date="2021-03-20T21:29:15Z" w:author="Pao Chris">
        <w:r>
          <w:rPr>
            <w:rFonts w:ascii="Menlo Regular" w:hAnsi="Menlo Regular"/>
            <w:outline w:val="0"/>
            <w:color w:val="2aa198"/>
            <w:sz w:val="18"/>
            <w:szCs w:val="18"/>
            <w:shd w:val="clear" w:color="auto" w:fill="002b36"/>
            <w:rtl w:val="0"/>
            <w:lang w:val="en-US"/>
            <w14:textFill>
              <w14:solidFill>
                <w14:srgbClr w14:val="2AA198"/>
              </w14:solidFill>
            </w14:textFill>
          </w:rPr>
          <w:t>}:${</w:t>
        </w:r>
      </w:ins>
      <w:ins w:id="143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:lang w:val="en-US"/>
            <w14:textFill>
              <w14:solidFill>
                <w14:srgbClr w14:val="268BD2"/>
              </w14:solidFill>
            </w14:textFill>
          </w:rPr>
          <w:t>address</w:t>
        </w:r>
      </w:ins>
      <w:ins w:id="144" w:date="2021-03-20T21:29:15Z" w:author="Pao Chris">
        <w:r>
          <w:rPr>
            <w:rFonts w:ascii="Menlo Regular" w:hAnsi="Menlo Regular"/>
            <w:outline w:val="0"/>
            <w:color w:val="93a1a1"/>
            <w:sz w:val="18"/>
            <w:szCs w:val="18"/>
            <w:shd w:val="clear" w:color="auto" w:fill="002b36"/>
            <w:rtl w:val="0"/>
            <w14:textFill>
              <w14:solidFill>
                <w14:srgbClr w14:val="93A1A1"/>
              </w14:solidFill>
            </w14:textFill>
          </w:rPr>
          <w:t>.</w:t>
        </w:r>
      </w:ins>
      <w:ins w:id="145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14:textFill>
              <w14:solidFill>
                <w14:srgbClr w14:val="268BD2"/>
              </w14:solidFill>
            </w14:textFill>
          </w:rPr>
          <w:t>port</w:t>
        </w:r>
      </w:ins>
      <w:ins w:id="146" w:date="2021-03-20T21:29:15Z" w:author="Pao Chris">
        <w:r>
          <w:rPr>
            <w:rFonts w:ascii="Menlo Regular" w:hAnsi="Menlo Regular"/>
            <w:outline w:val="0"/>
            <w:color w:val="2aa198"/>
            <w:sz w:val="18"/>
            <w:szCs w:val="18"/>
            <w:shd w:val="clear" w:color="auto" w:fill="002b36"/>
            <w:rtl w:val="0"/>
            <w:lang w:val="ru-RU"/>
            <w14:textFill>
              <w14:solidFill>
                <w14:srgbClr w14:val="2AA198"/>
              </w14:solidFill>
            </w14:textFill>
          </w:rPr>
          <w:t>}`</w:t>
        </w:r>
      </w:ins>
      <w:ins w:id="147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:lang w:val="it-IT"/>
            <w14:textFill>
              <w14:solidFill>
                <w14:srgbClr w14:val="BBBBBB"/>
              </w14:solidFill>
            </w14:textFill>
          </w:rPr>
          <w:t>);</w:t>
        </w:r>
      </w:ins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148" w:date="2021-03-20T21:29:15Z" w:author="Pao Chris"/>
          <w:rFonts w:ascii="Menlo Regular" w:cs="Menlo Regular" w:hAnsi="Menlo Regular" w:eastAsia="Menlo Regular"/>
          <w:outline w:val="0"/>
          <w:color w:val="bbbbbb"/>
          <w:sz w:val="18"/>
          <w:szCs w:val="18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149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:lang w:val="it-IT"/>
            <w14:textFill>
              <w14:solidFill>
                <w14:srgbClr w14:val="BBBBBB"/>
              </w14:solidFill>
            </w14:textFill>
          </w:rPr>
          <w:t>});</w:t>
        </w:r>
      </w:ins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150" w:date="2021-03-20T21:29:15Z" w:author="Pao Chris"/>
          <w:rFonts w:ascii="Menlo Regular" w:cs="Menlo Regular" w:hAnsi="Menlo Regular" w:eastAsia="Menlo Regular"/>
          <w:outline w:val="0"/>
          <w:color w:val="bbbbbb"/>
          <w:sz w:val="18"/>
          <w:szCs w:val="18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151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14:textFill>
              <w14:solidFill>
                <w14:srgbClr w14:val="268BD2"/>
              </w14:solidFill>
            </w14:textFill>
          </w:rPr>
          <w:t>server</w:t>
        </w:r>
      </w:ins>
      <w:ins w:id="152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.</w:t>
        </w:r>
      </w:ins>
      <w:ins w:id="153" w:date="2021-03-20T21:29:15Z" w:author="Pao Chris">
        <w:r>
          <w:rPr>
            <w:rFonts w:ascii="Menlo Regular" w:hAnsi="Menlo Regular"/>
            <w:outline w:val="0"/>
            <w:color w:val="268bd2"/>
            <w:sz w:val="18"/>
            <w:szCs w:val="18"/>
            <w:shd w:val="clear" w:color="auto" w:fill="002b36"/>
            <w:rtl w:val="0"/>
            <w:lang w:val="de-DE"/>
            <w14:textFill>
              <w14:solidFill>
                <w14:srgbClr w14:val="268BD2"/>
              </w14:solidFill>
            </w14:textFill>
          </w:rPr>
          <w:t>bind</w:t>
        </w:r>
      </w:ins>
      <w:ins w:id="154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(</w:t>
        </w:r>
      </w:ins>
      <w:ins w:id="155" w:date="2021-03-20T21:29:15Z" w:author="Pao Chris">
        <w:r>
          <w:rPr>
            <w:rFonts w:ascii="Menlo Regular" w:hAnsi="Menlo Regular"/>
            <w:outline w:val="0"/>
            <w:color w:val="d33682"/>
            <w:sz w:val="18"/>
            <w:szCs w:val="18"/>
            <w:shd w:val="clear" w:color="auto" w:fill="002b36"/>
            <w:rtl w:val="0"/>
            <w14:textFill>
              <w14:solidFill>
                <w14:srgbClr w14:val="D33682"/>
              </w14:solidFill>
            </w14:textFill>
          </w:rPr>
          <w:t>20213</w:t>
        </w:r>
      </w:ins>
      <w:ins w:id="156" w:date="2021-03-20T21:29:15Z" w:author="Pao Chris">
        <w:r>
          <w:rPr>
            <w:rFonts w:ascii="Menlo Regular" w:hAnsi="Menlo Regular"/>
            <w:outline w:val="0"/>
            <w:color w:val="bbbbbb"/>
            <w:sz w:val="18"/>
            <w:szCs w:val="18"/>
            <w:shd w:val="clear" w:color="auto" w:fill="002b36"/>
            <w:rtl w:val="0"/>
            <w:lang w:val="it-IT"/>
            <w14:textFill>
              <w14:solidFill>
                <w14:srgbClr w14:val="BBBBBB"/>
              </w14:solidFill>
            </w14:textFill>
          </w:rPr>
          <w:t>);</w:t>
        </w:r>
      </w:ins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68bd2"/>
          <w:shd w:val="clear" w:color="auto" w:fill="002b36"/>
          <w:rtl w:val="0"/>
          <w14:textFill>
            <w14:solidFill>
              <w14:srgbClr w14:val="268BD2"/>
            </w14:solidFill>
          </w14:textFill>
        </w:rPr>
      </w:pPr>
    </w:p>
    <w:p>
      <w:pPr>
        <w:pStyle w:val="Normal.0"/>
      </w:pP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請將</w:t>
      </w:r>
      <w:r>
        <w:rPr>
          <w:rFonts w:ascii="Calibri" w:hAnsi="Calibri"/>
          <w:rtl w:val="0"/>
          <w:lang w:val="en-US"/>
        </w:rPr>
        <w:t>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的程式碼貼在下面</w:t>
      </w:r>
      <w:r>
        <w:rPr>
          <w:rFonts w:ascii="Calibri" w:hAnsi="Calibri"/>
          <w:rtl w:val="0"/>
          <w:lang w:val="en-US"/>
        </w:rPr>
        <w:t>:</w:t>
      </w:r>
    </w:p>
    <w:p>
      <w:pPr>
        <w:pStyle w:val="Normal.0"/>
        <w:rPr>
          <w:ins w:id="157" w:date="2021-03-20T21:29:48Z" w:author="Pao Chris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答</w:t>
      </w:r>
      <w:r>
        <w:rPr>
          <w:rFonts w:ascii="Calibri" w:hAnsi="Calibri"/>
          <w:rtl w:val="0"/>
          <w:lang w:val="en-US"/>
        </w:rPr>
        <w:t xml:space="preserve">: </w:t>
      </w:r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158" w:date="2021-03-20T21:29:48Z" w:author="Pao Chris"/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159" w:date="2021-03-20T21:29:48Z" w:author="Pao Chris">
        <w:r>
          <w:rPr>
            <w:rFonts w:ascii="Menlo Regular" w:hAnsi="Menlo Regular"/>
            <w:outline w:val="0"/>
            <w:color w:val="859900"/>
            <w:shd w:val="clear" w:color="auto" w:fill="002b36"/>
            <w:rtl w:val="0"/>
            <w:lang w:val="it-IT"/>
            <w14:textFill>
              <w14:solidFill>
                <w14:srgbClr w14:val="859900"/>
              </w14:solidFill>
            </w14:textFill>
          </w:rPr>
          <w:t>import</w:t>
        </w:r>
      </w:ins>
      <w:ins w:id="160" w:date="2021-03-20T21:29:48Z" w:author="Pao Chris">
        <w:r>
          <w:rPr>
            <w:rFonts w:ascii="Menlo Regular" w:hAnsi="Menlo Regular"/>
            <w:outline w:val="0"/>
            <w:color w:val="bbbbbb"/>
            <w:shd w:val="clear" w:color="auto" w:fill="002b36"/>
            <w:rtl w:val="0"/>
            <w:lang w:val="en-US"/>
            <w14:textFill>
              <w14:solidFill>
                <w14:srgbClr w14:val="BBBBBB"/>
              </w14:solidFill>
            </w14:textFill>
          </w:rPr>
          <w:t xml:space="preserve"> socket</w:t>
        </w:r>
      </w:ins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161" w:date="2021-03-20T21:29:48Z" w:author="Pao Chris"/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162" w:date="2021-03-20T21:29:48Z" w:author="Pao Chris">
        <w:r>
          <w:rPr>
            <w:rFonts w:ascii="Menlo Regular" w:hAnsi="Menlo Regular"/>
            <w:outline w:val="0"/>
            <w:color w:val="bbbbbb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s </w:t>
        </w:r>
      </w:ins>
      <w:ins w:id="163" w:date="2021-03-20T21:29:48Z" w:author="Pao Chris">
        <w:r>
          <w:rPr>
            <w:rFonts w:ascii="Menlo Regular" w:hAnsi="Menlo Regular"/>
            <w:outline w:val="0"/>
            <w:color w:val="859900"/>
            <w:shd w:val="clear" w:color="auto" w:fill="002b36"/>
            <w:rtl w:val="0"/>
            <w14:textFill>
              <w14:solidFill>
                <w14:srgbClr w14:val="859900"/>
              </w14:solidFill>
            </w14:textFill>
          </w:rPr>
          <w:t>=</w:t>
        </w:r>
      </w:ins>
      <w:ins w:id="164" w:date="2021-03-20T21:29:48Z" w:author="Pao Chris">
        <w:r>
          <w:rPr>
            <w:rFonts w:ascii="Menlo Regular" w:hAnsi="Menlo Regular"/>
            <w:outline w:val="0"/>
            <w:color w:val="bbbbbb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socket.socket(socket.</w:t>
        </w:r>
      </w:ins>
      <w:ins w:id="165" w:date="2021-03-20T21:29:48Z" w:author="Pao Chris">
        <w:r>
          <w:rPr>
            <w:rFonts w:ascii="Menlo Regular" w:hAnsi="Menlo Regular"/>
            <w:outline w:val="0"/>
            <w:color w:val="cb4b16"/>
            <w:shd w:val="clear" w:color="auto" w:fill="002b36"/>
            <w:rtl w:val="0"/>
            <w:lang w:val="de-DE"/>
            <w14:textFill>
              <w14:solidFill>
                <w14:srgbClr w14:val="CB4B16"/>
              </w14:solidFill>
            </w14:textFill>
          </w:rPr>
          <w:t>AF_INET</w:t>
        </w:r>
      </w:ins>
      <w:ins w:id="166" w:date="2021-03-20T21:29:48Z" w:author="Pao Chris">
        <w:r>
          <w:rPr>
            <w:rFonts w:ascii="Menlo Regular" w:hAnsi="Menlo Regular"/>
            <w:outline w:val="0"/>
            <w:color w:val="bbbbbb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, socket.</w:t>
        </w:r>
      </w:ins>
      <w:ins w:id="167" w:date="2021-03-20T21:29:48Z" w:author="Pao Chris">
        <w:r>
          <w:rPr>
            <w:rFonts w:ascii="Menlo Regular" w:hAnsi="Menlo Regular"/>
            <w:outline w:val="0"/>
            <w:color w:val="cb4b16"/>
            <w:shd w:val="clear" w:color="auto" w:fill="002b36"/>
            <w:rtl w:val="0"/>
            <w:lang w:val="en-US"/>
            <w14:textFill>
              <w14:solidFill>
                <w14:srgbClr w14:val="CB4B16"/>
              </w14:solidFill>
            </w14:textFill>
          </w:rPr>
          <w:t>SOCK_DGRAM</w:t>
        </w:r>
      </w:ins>
      <w:ins w:id="168" w:date="2021-03-20T21:29:48Z" w:author="Pao Chris">
        <w:r>
          <w:rPr>
            <w:rFonts w:ascii="Menlo Regular" w:hAnsi="Menlo Regular"/>
            <w:outline w:val="0"/>
            <w:color w:val="bbbbbb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)</w:t>
        </w:r>
      </w:ins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169" w:date="2021-03-20T21:29:48Z" w:author="Pao Chris"/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170" w:date="2021-03-20T21:29:48Z" w:author="Pao Chris">
        <w:r>
          <w:rPr>
            <w:rFonts w:ascii="Menlo Regular" w:hAnsi="Menlo Regular"/>
            <w:outline w:val="0"/>
            <w:color w:val="bbbbbb"/>
            <w:shd w:val="clear" w:color="auto" w:fill="002b36"/>
            <w:rtl w:val="0"/>
            <w:lang w:val="en-US"/>
            <w14:textFill>
              <w14:solidFill>
                <w14:srgbClr w14:val="BBBBBB"/>
              </w14:solidFill>
            </w14:textFill>
          </w:rPr>
          <w:t>s.connect((</w:t>
        </w:r>
      </w:ins>
      <w:ins w:id="171" w:date="2021-03-20T21:29:48Z" w:author="Pao Chris">
        <w:r>
          <w:rPr>
            <w:rFonts w:ascii="Menlo Regular" w:hAnsi="Menlo Regular"/>
            <w:outline w:val="0"/>
            <w:color w:val="2aa198"/>
            <w:shd w:val="clear" w:color="auto" w:fill="002b36"/>
            <w:rtl w:val="0"/>
            <w14:textFill>
              <w14:solidFill>
                <w14:srgbClr w14:val="2AA198"/>
              </w14:solidFill>
            </w14:textFill>
          </w:rPr>
          <w:t>"127.0.0.1"</w:t>
        </w:r>
      </w:ins>
      <w:ins w:id="172" w:date="2021-03-20T21:29:48Z" w:author="Pao Chris">
        <w:r>
          <w:rPr>
            <w:rFonts w:ascii="Menlo Regular" w:hAnsi="Menlo Regular"/>
            <w:outline w:val="0"/>
            <w:color w:val="bbbbbb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, </w:t>
        </w:r>
      </w:ins>
      <w:ins w:id="173" w:date="2021-03-20T21:29:48Z" w:author="Pao Chris">
        <w:r>
          <w:rPr>
            <w:rFonts w:ascii="Menlo Regular" w:hAnsi="Menlo Regular"/>
            <w:outline w:val="0"/>
            <w:color w:val="d33682"/>
            <w:shd w:val="clear" w:color="auto" w:fill="002b36"/>
            <w:rtl w:val="0"/>
            <w14:textFill>
              <w14:solidFill>
                <w14:srgbClr w14:val="D33682"/>
              </w14:solidFill>
            </w14:textFill>
          </w:rPr>
          <w:t>20213</w:t>
        </w:r>
      </w:ins>
      <w:ins w:id="174" w:date="2021-03-20T21:29:48Z" w:author="Pao Chris">
        <w:r>
          <w:rPr>
            <w:rFonts w:ascii="Menlo Regular" w:hAnsi="Menlo Regular"/>
            <w:outline w:val="0"/>
            <w:color w:val="bbbbbb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))</w:t>
        </w:r>
      </w:ins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175" w:date="2021-03-20T21:29:48Z" w:author="Pao Chris"/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176" w:date="2021-03-20T21:29:48Z" w:author="Pao Chris">
        <w:r>
          <w:rPr>
            <w:rFonts w:ascii="Menlo Regular" w:hAnsi="Menlo Regular"/>
            <w:outline w:val="0"/>
            <w:color w:val="bbbbbb"/>
            <w:shd w:val="clear" w:color="auto" w:fill="002b36"/>
            <w:rtl w:val="0"/>
            <w:lang w:val="de-DE"/>
            <w14:textFill>
              <w14:solidFill>
                <w14:srgbClr w14:val="BBBBBB"/>
              </w14:solidFill>
            </w14:textFill>
          </w:rPr>
          <w:t xml:space="preserve">msg </w:t>
        </w:r>
      </w:ins>
      <w:ins w:id="177" w:date="2021-03-20T21:29:48Z" w:author="Pao Chris">
        <w:r>
          <w:rPr>
            <w:rFonts w:ascii="Menlo Regular" w:hAnsi="Menlo Regular"/>
            <w:outline w:val="0"/>
            <w:color w:val="859900"/>
            <w:shd w:val="clear" w:color="auto" w:fill="002b36"/>
            <w:rtl w:val="0"/>
            <w14:textFill>
              <w14:solidFill>
                <w14:srgbClr w14:val="859900"/>
              </w14:solidFill>
            </w14:textFill>
          </w:rPr>
          <w:t>=</w:t>
        </w:r>
      </w:ins>
      <w:ins w:id="178" w:date="2021-03-20T21:29:48Z" w:author="Pao Chris">
        <w:r>
          <w:rPr>
            <w:rFonts w:ascii="Menlo Regular" w:hAnsi="Menlo Regular"/>
            <w:outline w:val="0"/>
            <w:color w:val="bbbbbb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</w:t>
        </w:r>
      </w:ins>
      <w:ins w:id="179" w:date="2021-03-20T21:29:48Z" w:author="Pao Chris">
        <w:r>
          <w:rPr>
            <w:rFonts w:ascii="Menlo Regular" w:hAnsi="Menlo Regular"/>
            <w:b w:val="1"/>
            <w:bCs w:val="1"/>
            <w:outline w:val="0"/>
            <w:color w:val="93a1a1"/>
            <w:shd w:val="clear" w:color="auto" w:fill="002b36"/>
            <w:rtl w:val="0"/>
            <w14:textFill>
              <w14:solidFill>
                <w14:srgbClr w14:val="93A1A1"/>
              </w14:solidFill>
            </w14:textFill>
          </w:rPr>
          <w:t>b</w:t>
        </w:r>
      </w:ins>
      <w:ins w:id="180" w:date="2021-03-20T21:29:48Z" w:author="Pao Chris">
        <w:r>
          <w:rPr>
            <w:rFonts w:ascii="Menlo Regular" w:hAnsi="Menlo Regular"/>
            <w:outline w:val="0"/>
            <w:color w:val="2aa198"/>
            <w:shd w:val="clear" w:color="auto" w:fill="002b36"/>
            <w:rtl w:val="0"/>
            <w:lang w:val="en-US"/>
            <w14:textFill>
              <w14:solidFill>
                <w14:srgbClr w14:val="2AA198"/>
              </w14:solidFill>
            </w14:textFill>
          </w:rPr>
          <w:t>"This is a test from python client"</w:t>
        </w:r>
      </w:ins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181" w:date="2021-03-20T21:29:48Z" w:author="Pao Chris"/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182" w:date="2021-03-20T21:29:48Z" w:author="Pao Chris">
        <w:r>
          <w:rPr>
            <w:rFonts w:ascii="Menlo Regular" w:hAnsi="Menlo Regular"/>
            <w:outline w:val="0"/>
            <w:color w:val="bbbbbb"/>
            <w:shd w:val="clear" w:color="auto" w:fill="002b36"/>
            <w:rtl w:val="0"/>
            <w:lang w:val="pt-PT"/>
            <w14:textFill>
              <w14:solidFill>
                <w14:srgbClr w14:val="BBBBBB"/>
              </w14:solidFill>
            </w14:textFill>
          </w:rPr>
          <w:t>s.send(msg)</w:t>
        </w:r>
      </w:ins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183" w:date="2021-03-20T21:29:48Z" w:author="Pao Chris"/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184" w:date="2021-03-20T21:29:48Z" w:author="Pao Chris"/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185" w:date="2021-03-20T21:29:48Z" w:author="Pao Chris">
        <w:r>
          <w:rPr>
            <w:rFonts w:ascii="Menlo Regular" w:hAnsi="Menlo Regular"/>
            <w:outline w:val="0"/>
            <w:color w:val="bbbbbb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serverMsg </w:t>
        </w:r>
      </w:ins>
      <w:ins w:id="186" w:date="2021-03-20T21:29:48Z" w:author="Pao Chris">
        <w:r>
          <w:rPr>
            <w:rFonts w:ascii="Menlo Regular" w:hAnsi="Menlo Regular"/>
            <w:outline w:val="0"/>
            <w:color w:val="859900"/>
            <w:shd w:val="clear" w:color="auto" w:fill="002b36"/>
            <w:rtl w:val="0"/>
            <w14:textFill>
              <w14:solidFill>
                <w14:srgbClr w14:val="859900"/>
              </w14:solidFill>
            </w14:textFill>
          </w:rPr>
          <w:t>=</w:t>
        </w:r>
      </w:ins>
      <w:ins w:id="187" w:date="2021-03-20T21:29:48Z" w:author="Pao Chris">
        <w:r>
          <w:rPr>
            <w:rFonts w:ascii="Menlo Regular" w:hAnsi="Menlo Regular"/>
            <w:outline w:val="0"/>
            <w:color w:val="bbbbbb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 xml:space="preserve"> s.recv(</w:t>
        </w:r>
      </w:ins>
      <w:ins w:id="188" w:date="2021-03-20T21:29:48Z" w:author="Pao Chris">
        <w:r>
          <w:rPr>
            <w:rFonts w:ascii="Menlo Regular" w:hAnsi="Menlo Regular"/>
            <w:outline w:val="0"/>
            <w:color w:val="d33682"/>
            <w:shd w:val="clear" w:color="auto" w:fill="002b36"/>
            <w:rtl w:val="0"/>
            <w14:textFill>
              <w14:solidFill>
                <w14:srgbClr w14:val="D33682"/>
              </w14:solidFill>
            </w14:textFill>
          </w:rPr>
          <w:t>1024</w:t>
        </w:r>
      </w:ins>
      <w:ins w:id="189" w:date="2021-03-20T21:29:48Z" w:author="Pao Chris">
        <w:r>
          <w:rPr>
            <w:rFonts w:ascii="Menlo Regular" w:hAnsi="Menlo Regular"/>
            <w:outline w:val="0"/>
            <w:color w:val="bbbbbb"/>
            <w:shd w:val="clear" w:color="auto" w:fill="002b36"/>
            <w:rtl w:val="0"/>
            <w14:textFill>
              <w14:solidFill>
                <w14:srgbClr w14:val="BBBBBB"/>
              </w14:solidFill>
            </w14:textFill>
          </w:rPr>
          <w:t>)</w:t>
        </w:r>
      </w:ins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190" w:date="2021-03-20T21:29:48Z" w:author="Pao Chris"/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191" w:date="2021-03-20T21:29:48Z" w:author="Pao Chris">
        <w:r>
          <w:rPr>
            <w:rFonts w:ascii="Menlo Regular" w:hAnsi="Menlo Regular"/>
            <w:outline w:val="0"/>
            <w:color w:val="268bd2"/>
            <w:shd w:val="clear" w:color="auto" w:fill="002b36"/>
            <w:rtl w:val="0"/>
            <w14:textFill>
              <w14:solidFill>
                <w14:srgbClr w14:val="268BD2"/>
              </w14:solidFill>
            </w14:textFill>
          </w:rPr>
          <w:t>print</w:t>
        </w:r>
      </w:ins>
      <w:ins w:id="192" w:date="2021-03-20T21:29:48Z" w:author="Pao Chris">
        <w:r>
          <w:rPr>
            <w:rFonts w:ascii="Menlo Regular" w:hAnsi="Menlo Regular"/>
            <w:outline w:val="0"/>
            <w:color w:val="bbbbbb"/>
            <w:shd w:val="clear" w:color="auto" w:fill="002b36"/>
            <w:rtl w:val="0"/>
            <w:lang w:val="en-US"/>
            <w14:textFill>
              <w14:solidFill>
                <w14:srgbClr w14:val="BBBBBB"/>
              </w14:solidFill>
            </w14:textFill>
          </w:rPr>
          <w:t>(serverMsg)</w:t>
        </w:r>
      </w:ins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193" w:date="2021-03-20T21:29:48Z" w:author="Pao Chris"/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shd w:val="clear" w:color="auto" w:fill="0c2a3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ins w:id="194" w:date="2021-03-20T21:29:48Z" w:author="Pao Chris"/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ins w:id="195" w:date="2021-03-20T21:29:48Z" w:author="Pao Chris">
        <w:r>
          <w:rPr>
            <w:rFonts w:ascii="Menlo Regular" w:hAnsi="Menlo Regular"/>
            <w:outline w:val="0"/>
            <w:color w:val="bbbbbb"/>
            <w:shd w:val="clear" w:color="auto" w:fill="002b36"/>
            <w:rtl w:val="0"/>
            <w:lang w:val="en-US"/>
            <w14:textFill>
              <w14:solidFill>
                <w14:srgbClr w14:val="BBBBBB"/>
              </w14:solidFill>
            </w14:textFill>
          </w:rPr>
          <w:t>s.close()</w:t>
        </w:r>
      </w:ins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002b36"/>
          <w:rtl w:val="0"/>
          <w14:textFill>
            <w14:solidFill>
              <w14:srgbClr w14:val="BBBBBB"/>
            </w14:solidFill>
          </w14:textFill>
        </w:rPr>
      </w:pPr>
    </w:p>
    <w:p>
      <w:pPr>
        <w:pStyle w:val="Normal.0"/>
      </w:pP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第二部份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群播</w:t>
      </w:r>
    </w:p>
    <w:p>
      <w:pPr>
        <w:pStyle w:val="Normal.0"/>
      </w:pPr>
    </w:p>
    <w:p>
      <w:pPr>
        <w:pStyle w:val="List Paragraph"/>
        <w:numPr>
          <w:ilvl w:val="0"/>
          <w:numId w:val="6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執行</w:t>
      </w:r>
      <w:r>
        <w:rPr>
          <w:rFonts w:ascii="Calibri" w:hAnsi="Calibri"/>
          <w:rtl w:val="0"/>
          <w:lang w:val="en-US"/>
        </w:rPr>
        <w:t>multicastReceiver.js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與</w:t>
      </w:r>
      <w:r>
        <w:rPr>
          <w:rFonts w:ascii="Calibri" w:hAnsi="Calibri"/>
          <w:rtl w:val="0"/>
          <w:lang w:val="en-US"/>
        </w:rPr>
        <w:t>multicaseSender.js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，此時，</w:t>
      </w:r>
      <w:r>
        <w:rPr>
          <w:rFonts w:ascii="Calibri" w:hAnsi="Calibri"/>
          <w:rtl w:val="0"/>
          <w:lang w:val="en-US"/>
        </w:rPr>
        <w:t>multicastSender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會每</w:t>
      </w:r>
      <w:r>
        <w:rPr>
          <w:rFonts w:ascii="Calibri" w:hAnsi="Calibri"/>
          <w:rtl w:val="0"/>
          <w:lang w:val="en-US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秒送一個封包到群播位址，並被</w:t>
      </w:r>
      <w:r>
        <w:rPr>
          <w:rFonts w:ascii="Calibri" w:hAnsi="Calibri"/>
          <w:rtl w:val="0"/>
          <w:lang w:val="en-US"/>
        </w:rPr>
        <w:t>multicastReceiver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所接收</w:t>
      </w:r>
    </w:p>
    <w:p>
      <w:pPr>
        <w:pStyle w:val="List Paragraph"/>
        <w:numPr>
          <w:ilvl w:val="0"/>
          <w:numId w:val="6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請問它送到那一個群播位址</w:t>
      </w:r>
      <w:r>
        <w:rPr>
          <w:rFonts w:ascii="Calibri" w:hAnsi="Calibri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不含</w:t>
      </w:r>
      <w:r>
        <w:rPr>
          <w:rFonts w:ascii="Calibri" w:hAnsi="Calibri"/>
          <w:rtl w:val="0"/>
          <w:lang w:val="en-US"/>
        </w:rPr>
        <w:t xml:space="preserve">port)?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所傳送的內容為何</w:t>
      </w:r>
      <w:r>
        <w:rPr>
          <w:rFonts w:ascii="Calibri" w:hAnsi="Calibri"/>
          <w:rtl w:val="0"/>
          <w:lang w:val="en-US"/>
        </w:rPr>
        <w:t>?</w:t>
      </w:r>
    </w:p>
    <w:p>
      <w:pPr>
        <w:pStyle w:val="Normal.0"/>
        <w:rPr>
          <w:ins w:id="196" w:date="2021-03-21T00:12:40Z" w:author="Pao Chris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答</w:t>
      </w:r>
      <w:r>
        <w:rPr>
          <w:rFonts w:ascii="Calibri" w:hAnsi="Calibri"/>
          <w:rtl w:val="0"/>
          <w:lang w:val="en-US"/>
        </w:rPr>
        <w:t xml:space="preserve">: </w:t>
      </w:r>
      <w:ins w:id="197" w:date="2021-03-21T00:12:40Z" w:author="Pao Chris">
        <w:r>
          <w:rPr>
            <w:lang w:val="en-US"/>
          </w:rPr>
          <w:tab/>
        </w:r>
      </w:ins>
      <w:ins w:id="198" w:date="2021-03-21T00:12:40Z" w:author="Pao Chris">
        <w:r>
          <w:rPr>
            <w:rFonts w:ascii="Arial Unicode MS" w:cs="Arial Unicode MS" w:hAnsi="Arial Unicode MS" w:eastAsia="Arial Unicode MS" w:hint="eastAsia"/>
            <w:b w:val="0"/>
            <w:bCs w:val="0"/>
            <w:i w:val="0"/>
            <w:iCs w:val="0"/>
            <w:rtl w:val="0"/>
            <w:lang w:val="zh-TW" w:eastAsia="zh-TW"/>
          </w:rPr>
          <w:t>傳送到</w:t>
        </w:r>
      </w:ins>
      <w:ins w:id="199" w:date="2021-03-21T00:12:40Z" w:author="Pao Chris">
        <w:r>
          <w:rPr>
            <w:rFonts w:ascii="Calibri" w:hAnsi="Calibri"/>
            <w:rtl w:val="0"/>
          </w:rPr>
          <w:t>239.255.255.250</w:t>
        </w:r>
      </w:ins>
    </w:p>
    <w:p>
      <w:pPr>
        <w:pStyle w:val="Normal.0"/>
        <w:rPr>
          <w:ins w:id="200" w:date="2021-03-21T00:12:40Z" w:author="Pao Chris"/>
          <w:outline w:val="0"/>
          <w:color w:val="bbbbbb"/>
          <w:shd w:val="clear" w:color="auto" w:fill="ffffff"/>
          <w14:textFill>
            <w14:solidFill>
              <w14:srgbClr w14:val="BBBBBB"/>
            </w14:solidFill>
          </w14:textFill>
        </w:rPr>
      </w:pPr>
      <w:ins w:id="201" w:date="2021-03-21T00:12:40Z" w:author="Pao Chris">
        <w:r>
          <w:rPr>
            <w:lang w:val="en-US"/>
          </w:rPr>
          <w:tab/>
        </w:r>
      </w:ins>
      <w:ins w:id="202" w:date="2021-03-21T00:12:40Z" w:author="Pao Chris">
        <w:r>
          <w:rPr>
            <w:rFonts w:ascii="Arial Unicode MS" w:cs="Arial Unicode MS" w:hAnsi="Arial Unicode MS" w:eastAsia="Arial Unicode MS" w:hint="eastAsia"/>
            <w:b w:val="0"/>
            <w:bCs w:val="0"/>
            <w:i w:val="0"/>
            <w:iCs w:val="0"/>
            <w:outline w:val="0"/>
            <w:color w:val="ff0000"/>
            <w:u w:color="ff0000"/>
            <w:rtl w:val="0"/>
            <w:lang w:val="zh-TW" w:eastAsia="zh-TW"/>
            <w14:textFill>
              <w14:solidFill>
                <w14:srgbClr w14:val="FF0000"/>
              </w14:solidFill>
            </w14:textFill>
          </w:rPr>
          <w:t>內容：</w:t>
        </w:r>
      </w:ins>
      <w:ins w:id="203" w:date="2021-03-21T00:12:40Z" w:author="Pao Chris">
        <w:r>
          <w:rPr>
            <w:rFonts w:ascii="Calibri" w:hAnsi="Calibri" w:hint="default"/>
            <w:rtl w:val="0"/>
            <w:lang w:val="zh-TW" w:eastAsia="zh-TW"/>
          </w:rPr>
          <w:t>“</w:t>
        </w:r>
      </w:ins>
      <w:ins w:id="204" w:date="2021-03-21T00:12:40Z" w:author="Pao Chris">
        <w:r>
          <w:rPr>
            <w:rFonts w:ascii="Calibri" w:hAnsi="Calibri"/>
            <w:rtl w:val="0"/>
            <w:lang w:val="en-US"/>
          </w:rPr>
          <w:t>This is a test for networking lab</w:t>
        </w:r>
      </w:ins>
      <w:ins w:id="205" w:date="2021-03-21T00:12:40Z" w:author="Pao Chris">
        <w:r>
          <w:rPr>
            <w:rFonts w:ascii="Calibri" w:hAnsi="Calibri" w:hint="default"/>
            <w:outline w:val="0"/>
            <w:color w:val="bbbbbb"/>
            <w:shd w:val="clear" w:color="auto" w:fill="ffffff"/>
            <w:rtl w:val="0"/>
            <w:lang w:val="zh-TW" w:eastAsia="zh-TW"/>
            <w14:textFill>
              <w14:solidFill>
                <w14:srgbClr w14:val="BBBBBB"/>
              </w14:solidFill>
            </w14:textFill>
          </w:rPr>
          <w:t>”</w:t>
        </w:r>
      </w:ins>
    </w:p>
    <w:p>
      <w:pPr>
        <w:pStyle w:val="Normal.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6"/>
        </w:numPr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使用</w:t>
      </w:r>
      <w:r>
        <w:rPr>
          <w:rFonts w:ascii="Calibri" w:hAnsi="Calibri"/>
          <w:rtl w:val="0"/>
          <w:lang w:val="en-US"/>
        </w:rPr>
        <w:t>wireshark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，設定</w:t>
      </w:r>
      <w:r>
        <w:rPr>
          <w:rFonts w:ascii="Calibri" w:hAnsi="Calibri"/>
          <w:rtl w:val="0"/>
          <w:lang w:val="en-US"/>
        </w:rPr>
        <w:t>filter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為</w:t>
      </w:r>
      <w:r>
        <w:rPr>
          <w:rFonts w:ascii="Calibri" w:hAnsi="Calibri"/>
          <w:rtl w:val="0"/>
          <w:lang w:val="en-US"/>
        </w:rPr>
        <w:t>udp.port==2391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，抓取</w:t>
      </w:r>
      <w:r>
        <w:rPr>
          <w:rFonts w:ascii="Calibri" w:hAnsi="Calibri"/>
          <w:rtl w:val="0"/>
          <w:lang w:val="en-US"/>
        </w:rPr>
        <w:t>multicastSender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送出的封包並觀察它</w:t>
      </w:r>
      <w:r>
        <w:rPr>
          <w:rFonts w:ascii="Calibri" w:hAnsi="Calibri"/>
          <w:rtl w:val="0"/>
          <w:lang w:val="en-US"/>
        </w:rPr>
        <w:t>UDP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Calibri" w:hAnsi="Calibri"/>
          <w:rtl w:val="0"/>
          <w:lang w:val="en-US"/>
        </w:rPr>
        <w:t>Length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欄位值為多少</w:t>
      </w:r>
      <w:r>
        <w:rPr>
          <w:rFonts w:ascii="Calibri" w:hAnsi="Calibri"/>
          <w:rtl w:val="0"/>
          <w:lang w:val="en-US"/>
        </w:rPr>
        <w:t>? UDP Payload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的大小</w:t>
      </w:r>
      <w:r>
        <w:rPr>
          <w:rFonts w:ascii="Calibri" w:hAnsi="Calibri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值</w:t>
      </w:r>
      <w:r>
        <w:rPr>
          <w:rFonts w:ascii="Calibri" w:hAnsi="Calibri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為多少</w:t>
      </w:r>
      <w:r>
        <w:rPr>
          <w:rFonts w:ascii="Calibri" w:hAnsi="Calibri"/>
          <w:rtl w:val="0"/>
          <w:lang w:val="en-US"/>
        </w:rPr>
        <w:t>?</w:t>
      </w: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答</w:t>
      </w:r>
      <w:r>
        <w:rPr>
          <w:rFonts w:ascii="Calibri" w:hAnsi="Calibri"/>
          <w:rtl w:val="0"/>
          <w:lang w:val="en-US"/>
        </w:rPr>
        <w:t xml:space="preserve">: </w:t>
      </w:r>
      <w:ins w:id="206" w:date="2021-03-21T00:44:58Z" w:author="Pao Chris">
        <w:r>
          <w:rPr>
            <w:rFonts w:ascii="Calibri" w:hAnsi="Calibri"/>
            <w:rtl w:val="0"/>
            <w:lang w:val="en-US"/>
          </w:rPr>
          <w:t>Length</w:t>
        </w:r>
      </w:ins>
      <w:ins w:id="207" w:date="2021-03-21T00:44:58Z" w:author="Pao Chris">
        <w:r>
          <w:rPr>
            <w:rFonts w:ascii="Arial Unicode MS" w:cs="Arial Unicode MS" w:hAnsi="Arial Unicode MS" w:eastAsia="Arial Unicode MS" w:hint="eastAsia"/>
            <w:b w:val="0"/>
            <w:bCs w:val="0"/>
            <w:i w:val="0"/>
            <w:iCs w:val="0"/>
            <w:rtl w:val="0"/>
            <w:lang w:val="en-US"/>
          </w:rPr>
          <w:t>欄位</w:t>
        </w:r>
      </w:ins>
      <w:ins w:id="208" w:date="2021-03-21T00:44:58Z" w:author="Pao Chris">
        <w:r>
          <w:rPr>
            <w:rFonts w:ascii="Calibri" w:hAnsi="Calibri"/>
            <w:rtl w:val="0"/>
            <w:lang w:val="en-US"/>
          </w:rPr>
          <w:t xml:space="preserve"> </w:t>
        </w:r>
      </w:ins>
      <w:ins w:id="209" w:date="2021-03-21T00:44:58Z" w:author="Pao Chris">
        <w:r>
          <w:rPr>
            <w:rFonts w:ascii="Calibri" w:hAnsi="Calibri"/>
            <w:rtl w:val="0"/>
            <w:lang w:val="en-US"/>
          </w:rPr>
          <w:t>= 41 bytes</w:t>
        </w:r>
      </w:ins>
      <w:ins w:id="210" w:date="2021-03-21T00:44:58Z" w:author="Pao Chris">
        <w:r>
          <w:rPr/>
          <w:br w:type="textWrapping"/>
          <w:tab/>
        </w:r>
      </w:ins>
      <w:ins w:id="211" w:date="2021-03-21T00:44:58Z" w:author="Pao Chris">
        <w:r>
          <w:rPr>
            <w:rFonts w:ascii="Calibri" w:hAnsi="Calibri"/>
            <w:rtl w:val="0"/>
            <w:lang w:val="en-US"/>
          </w:rPr>
          <w:t>UDP Payload = 33 bytes</w:t>
        </w:r>
      </w:ins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Fonts w:ascii="Calibri" w:hAnsi="Calibri"/>
          <w:rtl w:val="0"/>
          <w:lang w:val="en-US"/>
        </w:rPr>
        <w:t>UDP Length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欄位代表什麼意思</w:t>
      </w:r>
      <w:r>
        <w:rPr>
          <w:rFonts w:ascii="Calibri" w:hAnsi="Calibri"/>
          <w:rtl w:val="0"/>
          <w:lang w:val="en-US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為什麼它會比</w:t>
      </w:r>
      <w:r>
        <w:rPr>
          <w:rFonts w:ascii="Calibri" w:hAnsi="Calibri"/>
          <w:rtl w:val="0"/>
          <w:lang w:val="en-US"/>
        </w:rPr>
        <w:t>UDP Payload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的大小多</w:t>
      </w:r>
      <w:r>
        <w:rPr>
          <w:rFonts w:ascii="Calibri" w:hAnsi="Calibri"/>
          <w:rtl w:val="0"/>
          <w:lang w:val="en-US"/>
        </w:rPr>
        <w:t>8 bytes?</w:t>
      </w: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答</w:t>
      </w:r>
      <w:r>
        <w:rPr>
          <w:rFonts w:ascii="Calibri" w:hAnsi="Calibri"/>
          <w:rtl w:val="0"/>
          <w:lang w:val="en-US"/>
        </w:rPr>
        <w:t xml:space="preserve">: </w:t>
      </w:r>
      <w:ins w:id="212" w:date="2021-03-21T00:55:59Z" w:author="Pao Chris">
        <w:r>
          <w:rPr>
            <w:rFonts w:ascii="Calibri" w:hAnsi="Calibri"/>
            <w:rtl w:val="0"/>
            <w:lang w:val="en-US"/>
          </w:rPr>
          <w:t>UDP Length</w:t>
        </w:r>
      </w:ins>
      <w:ins w:id="213" w:date="2021-03-21T00:55:59Z" w:author="Pao Chris">
        <w:r>
          <w:rPr>
            <w:rFonts w:ascii="Arial Unicode MS" w:cs="Arial Unicode MS" w:hAnsi="Arial Unicode MS" w:eastAsia="Arial Unicode MS" w:hint="eastAsia"/>
            <w:b w:val="0"/>
            <w:bCs w:val="0"/>
            <w:i w:val="0"/>
            <w:iCs w:val="0"/>
            <w:rtl w:val="0"/>
            <w:lang w:val="en-US"/>
          </w:rPr>
          <w:t>代表</w:t>
        </w:r>
      </w:ins>
      <w:ins w:id="214" w:date="2021-03-21T00:55:59Z" w:author="Pao Chris">
        <w:r>
          <w:rPr>
            <w:rFonts w:ascii="Calibri" w:hAnsi="Calibri"/>
            <w:rtl w:val="0"/>
            <w:lang w:val="en-US"/>
          </w:rPr>
          <w:t>UDP</w:t>
        </w:r>
      </w:ins>
      <w:ins w:id="215" w:date="2021-03-21T00:55:59Z" w:author="Pao Chris">
        <w:r>
          <w:rPr>
            <w:rFonts w:ascii="Calibri" w:hAnsi="Calibri"/>
            <w:rtl w:val="0"/>
            <w:lang w:val="zh-TW" w:eastAsia="zh-TW"/>
          </w:rPr>
          <w:t xml:space="preserve"> </w:t>
        </w:r>
      </w:ins>
      <w:ins w:id="216" w:date="2021-03-21T00:55:59Z" w:author="Pao Chris">
        <w:r>
          <w:rPr>
            <w:rFonts w:ascii="Calibri" w:hAnsi="Calibri"/>
            <w:rtl w:val="0"/>
            <w:lang w:val="en-US"/>
          </w:rPr>
          <w:t>data</w:t>
        </w:r>
      </w:ins>
      <w:ins w:id="217" w:date="2021-03-21T00:55:59Z" w:author="Pao Chris">
        <w:r>
          <w:rPr>
            <w:rFonts w:ascii="Arial Unicode MS" w:cs="Arial Unicode MS" w:hAnsi="Arial Unicode MS" w:eastAsia="Arial Unicode MS" w:hint="eastAsia"/>
            <w:b w:val="0"/>
            <w:bCs w:val="0"/>
            <w:i w:val="0"/>
            <w:iCs w:val="0"/>
            <w:rtl w:val="0"/>
            <w:lang w:val="zh-TW" w:eastAsia="zh-TW"/>
          </w:rPr>
          <w:t>的總長度，也就是</w:t>
        </w:r>
      </w:ins>
      <w:ins w:id="218" w:date="2021-03-21T00:55:59Z" w:author="Pao Chris">
        <w:r>
          <w:rPr>
            <w:rFonts w:ascii="Calibri" w:hAnsi="Calibri"/>
            <w:rtl w:val="0"/>
            <w:lang w:val="en-US"/>
          </w:rPr>
          <w:t>Source Port Number, Destination Port Number, Length, Checksum, Payload Data</w:t>
        </w:r>
      </w:ins>
      <w:ins w:id="219" w:date="2021-03-21T00:55:59Z" w:author="Pao Chris">
        <w:r>
          <w:rPr>
            <w:rFonts w:ascii="Arial Unicode MS" w:cs="Arial Unicode MS" w:hAnsi="Arial Unicode MS" w:eastAsia="Arial Unicode MS" w:hint="eastAsia"/>
            <w:b w:val="0"/>
            <w:bCs w:val="0"/>
            <w:i w:val="0"/>
            <w:iCs w:val="0"/>
            <w:rtl w:val="0"/>
            <w:lang w:val="zh-TW" w:eastAsia="zh-TW"/>
          </w:rPr>
          <w:t>此五項總和的長度，其中前四項</w:t>
        </w:r>
      </w:ins>
      <w:ins w:id="220" w:date="2021-03-21T00:55:59Z" w:author="Pao Chris">
        <w:r>
          <w:rPr>
            <w:rFonts w:ascii="Arial Unicode MS" w:cs="Arial Unicode MS" w:hAnsi="Arial Unicode MS" w:eastAsia="Arial Unicode MS" w:hint="eastAsia"/>
            <w:b w:val="0"/>
            <w:bCs w:val="0"/>
            <w:i w:val="0"/>
            <w:iCs w:val="0"/>
            <w:rtl w:val="0"/>
            <w:lang w:val="en-US"/>
          </w:rPr>
          <w:t>各占</w:t>
        </w:r>
      </w:ins>
      <w:ins w:id="221" w:date="2021-03-21T00:55:59Z" w:author="Pao Chris">
        <w:r>
          <w:rPr>
            <w:rFonts w:ascii="Calibri" w:hAnsi="Calibri"/>
            <w:rtl w:val="0"/>
            <w:lang w:val="en-US"/>
          </w:rPr>
          <w:t>2 bytes</w:t>
        </w:r>
      </w:ins>
      <w:ins w:id="222" w:date="2021-03-21T00:55:59Z" w:author="Pao Chris">
        <w:r>
          <w:rPr>
            <w:rFonts w:ascii="Arial Unicode MS" w:cs="Arial Unicode MS" w:hAnsi="Arial Unicode MS" w:eastAsia="Arial Unicode MS" w:hint="eastAsia"/>
            <w:b w:val="0"/>
            <w:bCs w:val="0"/>
            <w:i w:val="0"/>
            <w:iCs w:val="0"/>
            <w:rtl w:val="0"/>
            <w:lang w:val="en-US"/>
          </w:rPr>
          <w:t>，總共</w:t>
        </w:r>
      </w:ins>
      <w:ins w:id="223" w:date="2021-03-21T00:55:59Z" w:author="Pao Chris">
        <w:r>
          <w:rPr>
            <w:rFonts w:ascii="Calibri" w:hAnsi="Calibri"/>
            <w:rtl w:val="0"/>
            <w:lang w:val="en-US"/>
          </w:rPr>
          <w:t>8 bytes</w:t>
        </w:r>
      </w:ins>
      <w:ins w:id="224" w:date="2021-03-21T00:55:59Z" w:author="Pao Chris">
        <w:r>
          <w:rPr>
            <w:rFonts w:ascii="Arial Unicode MS" w:cs="Arial Unicode MS" w:hAnsi="Arial Unicode MS" w:eastAsia="Arial Unicode MS" w:hint="eastAsia"/>
            <w:b w:val="0"/>
            <w:bCs w:val="0"/>
            <w:i w:val="0"/>
            <w:iCs w:val="0"/>
            <w:rtl w:val="0"/>
            <w:lang w:val="zh-TW" w:eastAsia="zh-TW"/>
          </w:rPr>
          <w:t>，故</w:t>
        </w:r>
      </w:ins>
      <w:ins w:id="225" w:date="2021-03-21T00:55:59Z" w:author="Pao Chris">
        <w:r>
          <w:rPr>
            <w:rFonts w:ascii="Calibri" w:hAnsi="Calibri"/>
            <w:rtl w:val="0"/>
            <w:lang w:val="en-US"/>
          </w:rPr>
          <w:t>UDP Length</w:t>
        </w:r>
      </w:ins>
      <w:ins w:id="226" w:date="2021-03-21T00:55:59Z" w:author="Pao Chris">
        <w:r>
          <w:rPr>
            <w:rFonts w:ascii="Arial Unicode MS" w:cs="Arial Unicode MS" w:hAnsi="Arial Unicode MS" w:eastAsia="Arial Unicode MS" w:hint="eastAsia"/>
            <w:b w:val="0"/>
            <w:bCs w:val="0"/>
            <w:i w:val="0"/>
            <w:iCs w:val="0"/>
            <w:rtl w:val="0"/>
            <w:lang w:val="zh-TW" w:eastAsia="zh-TW"/>
          </w:rPr>
          <w:t>比</w:t>
        </w:r>
      </w:ins>
      <w:ins w:id="227" w:date="2021-03-21T00:55:59Z" w:author="Pao Chris">
        <w:r>
          <w:rPr>
            <w:rFonts w:ascii="Calibri" w:hAnsi="Calibri"/>
            <w:rtl w:val="0"/>
            <w:lang w:val="en-US"/>
          </w:rPr>
          <w:t>UDP Payloads</w:t>
        </w:r>
      </w:ins>
      <w:ins w:id="228" w:date="2021-03-21T00:55:59Z" w:author="Pao Chris">
        <w:r>
          <w:rPr>
            <w:rFonts w:ascii="Arial Unicode MS" w:cs="Arial Unicode MS" w:hAnsi="Arial Unicode MS" w:eastAsia="Arial Unicode MS" w:hint="eastAsia"/>
            <w:b w:val="0"/>
            <w:bCs w:val="0"/>
            <w:i w:val="0"/>
            <w:iCs w:val="0"/>
            <w:rtl w:val="0"/>
            <w:lang w:val="en-US"/>
          </w:rPr>
          <w:t>多</w:t>
        </w:r>
      </w:ins>
      <w:ins w:id="229" w:date="2021-03-21T00:55:59Z" w:author="Pao Chris">
        <w:r>
          <w:rPr>
            <w:rFonts w:ascii="Calibri" w:hAnsi="Calibri"/>
            <w:rtl w:val="0"/>
            <w:lang w:val="en-US"/>
          </w:rPr>
          <w:t>8 bytes</w:t>
        </w:r>
      </w:ins>
      <w:ins w:id="230" w:date="2021-03-21T00:55:59Z" w:author="Pao Chris">
        <w:r>
          <w:rPr>
            <w:rFonts w:ascii="Arial Unicode MS" w:cs="Arial Unicode MS" w:hAnsi="Arial Unicode MS" w:eastAsia="Arial Unicode MS" w:hint="eastAsia"/>
            <w:b w:val="0"/>
            <w:bCs w:val="0"/>
            <w:i w:val="0"/>
            <w:iCs w:val="0"/>
            <w:rtl w:val="0"/>
            <w:lang w:val="zh-TW" w:eastAsia="zh-TW"/>
          </w:rPr>
          <w:t>。</w:t>
        </w:r>
      </w:ins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00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.0"/>
  </w:abstractNum>
  <w:abstractNum w:abstractNumId="3">
    <w:multiLevelType w:val="hybridMultilevel"/>
    <w:styleLink w:val="Imported Style 1.0"/>
    <w:lvl w:ilvl="0">
      <w:start w:val="1"/>
      <w:numFmt w:val="bullet"/>
      <w:suff w:val="tab"/>
      <w:lvlText w:val="●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9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14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9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24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28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38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4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48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Calibri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Arial Unicode MS" w:cs="Arial Unicode MS" w:hAnsi="Arial Unicode MS" w:eastAsia="Calibri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1.0">
    <w:name w:val="Imported Style 1.0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